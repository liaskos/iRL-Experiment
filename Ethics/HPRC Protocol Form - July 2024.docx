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BB13" w14:textId="77777777" w:rsidR="003E44BE" w:rsidRPr="00042DB0" w:rsidRDefault="00D03FB4" w:rsidP="007165A9">
      <w:pPr>
        <w:pStyle w:val="Heading1"/>
        <w:rPr>
          <w:color w:val="auto"/>
          <w:sz w:val="44"/>
          <w:szCs w:val="44"/>
        </w:rPr>
      </w:pPr>
      <w:r w:rsidRPr="00042DB0">
        <w:rPr>
          <w:noProof/>
          <w:sz w:val="36"/>
          <w:szCs w:val="36"/>
          <w:lang w:val="en-US" w:eastAsia="en-US"/>
        </w:rPr>
        <w:drawing>
          <wp:anchor distT="0" distB="0" distL="114300" distR="114300" simplePos="0" relativeHeight="251659264" behindDoc="0" locked="0" layoutInCell="1" allowOverlap="1" wp14:anchorId="092F752B" wp14:editId="7CAE9AEE">
            <wp:simplePos x="0" y="0"/>
            <wp:positionH relativeFrom="page">
              <wp:posOffset>462280</wp:posOffset>
            </wp:positionH>
            <wp:positionV relativeFrom="page">
              <wp:posOffset>594360</wp:posOffset>
            </wp:positionV>
            <wp:extent cx="796925" cy="1283335"/>
            <wp:effectExtent l="0" t="0" r="3175" b="0"/>
            <wp:wrapTight wrapText="bothSides">
              <wp:wrapPolygon edited="0">
                <wp:start x="0" y="0"/>
                <wp:lineTo x="0" y="21162"/>
                <wp:lineTo x="21170" y="21162"/>
                <wp:lineTo x="21170" y="0"/>
                <wp:lineTo x="0" y="0"/>
              </wp:wrapPolygon>
            </wp:wrapTight>
            <wp:docPr id="6" name="Picture 6" descr="YorkULogoVer(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rkULogoVer(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283335"/>
                    </a:xfrm>
                    <a:prstGeom prst="rect">
                      <a:avLst/>
                    </a:prstGeom>
                    <a:noFill/>
                  </pic:spPr>
                </pic:pic>
              </a:graphicData>
            </a:graphic>
            <wp14:sizeRelH relativeFrom="page">
              <wp14:pctWidth>0</wp14:pctWidth>
            </wp14:sizeRelH>
            <wp14:sizeRelV relativeFrom="page">
              <wp14:pctHeight>0</wp14:pctHeight>
            </wp14:sizeRelV>
          </wp:anchor>
        </w:drawing>
      </w:r>
      <w:r w:rsidR="003E44BE" w:rsidRPr="00042DB0">
        <w:rPr>
          <w:color w:val="auto"/>
          <w:sz w:val="44"/>
          <w:szCs w:val="44"/>
        </w:rPr>
        <w:t>York University</w:t>
      </w:r>
    </w:p>
    <w:p w14:paraId="440D7263" w14:textId="77777777" w:rsidR="003E44BE" w:rsidRPr="00042DB0" w:rsidRDefault="003E44BE" w:rsidP="003E44BE">
      <w:pPr>
        <w:jc w:val="center"/>
        <w:rPr>
          <w:rFonts w:ascii="Arial" w:hAnsi="Arial" w:cs="Arial"/>
          <w:b/>
          <w:snapToGrid/>
          <w:sz w:val="44"/>
          <w:szCs w:val="44"/>
          <w:lang w:eastAsia="en-CA"/>
        </w:rPr>
      </w:pPr>
      <w:r w:rsidRPr="00042DB0">
        <w:rPr>
          <w:rFonts w:ascii="Arial" w:hAnsi="Arial" w:cs="Arial"/>
          <w:b/>
          <w:snapToGrid/>
          <w:sz w:val="44"/>
          <w:szCs w:val="44"/>
          <w:lang w:eastAsia="en-CA"/>
        </w:rPr>
        <w:t>Office of Research Ethics</w:t>
      </w:r>
    </w:p>
    <w:p w14:paraId="52EA196E" w14:textId="77777777" w:rsidR="003E44BE" w:rsidRPr="00042DB0" w:rsidRDefault="003E44BE" w:rsidP="0035694C">
      <w:pPr>
        <w:pStyle w:val="Heading1"/>
        <w:rPr>
          <w:b w:val="0"/>
          <w:sz w:val="44"/>
          <w:szCs w:val="44"/>
        </w:rPr>
      </w:pPr>
    </w:p>
    <w:p w14:paraId="79DE719D" w14:textId="77777777" w:rsidR="003A39DF" w:rsidRPr="00042DB0" w:rsidRDefault="007F0C78" w:rsidP="007165A9">
      <w:pPr>
        <w:pStyle w:val="Heading1"/>
        <w:rPr>
          <w:color w:val="auto"/>
          <w:sz w:val="36"/>
          <w:szCs w:val="40"/>
        </w:rPr>
      </w:pPr>
      <w:r w:rsidRPr="00042DB0">
        <w:rPr>
          <w:color w:val="auto"/>
          <w:sz w:val="36"/>
          <w:szCs w:val="40"/>
        </w:rPr>
        <w:t>HUMAN PARTICIPANTS REVIEW COMMITTEE (HPRC)</w:t>
      </w:r>
      <w:r w:rsidR="0031362B" w:rsidRPr="00042DB0">
        <w:rPr>
          <w:color w:val="auto"/>
          <w:sz w:val="36"/>
          <w:szCs w:val="40"/>
        </w:rPr>
        <w:t xml:space="preserve"> </w:t>
      </w:r>
    </w:p>
    <w:p w14:paraId="65B9A060" w14:textId="77777777" w:rsidR="00DD3621" w:rsidRPr="00042DB0" w:rsidRDefault="00DD3621" w:rsidP="007165A9">
      <w:pPr>
        <w:pStyle w:val="Heading1"/>
      </w:pPr>
    </w:p>
    <w:p w14:paraId="1D4A64F5" w14:textId="77777777" w:rsidR="007F0C78" w:rsidRPr="00042DB0" w:rsidRDefault="003A39DF" w:rsidP="007165A9">
      <w:pPr>
        <w:pStyle w:val="Heading1"/>
        <w:rPr>
          <w:sz w:val="40"/>
          <w:szCs w:val="40"/>
        </w:rPr>
      </w:pPr>
      <w:r w:rsidRPr="00042DB0">
        <w:rPr>
          <w:sz w:val="40"/>
          <w:szCs w:val="40"/>
        </w:rPr>
        <w:t>PROTOCOL INSTRUCTIONS</w:t>
      </w:r>
    </w:p>
    <w:p w14:paraId="4A0FDBED" w14:textId="77777777" w:rsidR="006736FA" w:rsidRPr="00042DB0" w:rsidRDefault="006736FA" w:rsidP="003A39DF">
      <w:pPr>
        <w:rPr>
          <w:rFonts w:ascii="Arial" w:hAnsi="Arial" w:cs="Arial"/>
          <w:sz w:val="24"/>
          <w:szCs w:val="24"/>
        </w:rPr>
      </w:pPr>
    </w:p>
    <w:p w14:paraId="5D74F387" w14:textId="77777777" w:rsidR="003A39DF" w:rsidRPr="00042DB0" w:rsidRDefault="003A39DF" w:rsidP="007165A9">
      <w:pPr>
        <w:pStyle w:val="Title"/>
        <w:jc w:val="both"/>
        <w:rPr>
          <w:rFonts w:ascii="Arial" w:hAnsi="Arial" w:cs="Arial"/>
          <w:sz w:val="24"/>
          <w:szCs w:val="24"/>
          <w:u w:val="single"/>
        </w:rPr>
      </w:pPr>
      <w:r w:rsidRPr="00042DB0">
        <w:rPr>
          <w:rFonts w:ascii="Arial" w:hAnsi="Arial" w:cs="Arial"/>
          <w:sz w:val="24"/>
          <w:szCs w:val="24"/>
          <w:u w:val="single"/>
        </w:rPr>
        <w:t>Who should complete this Protocol Form?</w:t>
      </w:r>
    </w:p>
    <w:p w14:paraId="7F57ECC7" w14:textId="1C7168DA" w:rsidR="003B3B1B" w:rsidRDefault="003A39DF" w:rsidP="007165A9">
      <w:pPr>
        <w:jc w:val="both"/>
        <w:rPr>
          <w:rFonts w:ascii="Arial" w:hAnsi="Arial" w:cs="Arial"/>
        </w:rPr>
      </w:pPr>
      <w:r w:rsidRPr="00042DB0">
        <w:rPr>
          <w:rFonts w:ascii="Arial" w:hAnsi="Arial" w:cs="Arial"/>
        </w:rPr>
        <w:t xml:space="preserve">All faculty members (including </w:t>
      </w:r>
      <w:r w:rsidR="00C03611" w:rsidRPr="00042DB0">
        <w:rPr>
          <w:rFonts w:ascii="Arial" w:hAnsi="Arial" w:cs="Arial"/>
        </w:rPr>
        <w:t>contract and</w:t>
      </w:r>
      <w:r w:rsidRPr="00042DB0">
        <w:rPr>
          <w:rFonts w:ascii="Arial" w:hAnsi="Arial" w:cs="Arial"/>
        </w:rPr>
        <w:t xml:space="preserve"> seconded) who are conducting funded or un-funded, minimal or more than minimal risk* research that involves the use of human participants, must complete this Protocol Form. </w:t>
      </w:r>
      <w:r w:rsidR="003B3B1B" w:rsidRPr="003B3B1B">
        <w:rPr>
          <w:rFonts w:ascii="Arial" w:hAnsi="Arial" w:cs="Arial"/>
        </w:rPr>
        <w:t>Please note that adjunct faculty members must provide confirmation from the relevant Chair/Dean that your appointment includes a research component and/or that your ethics submission is made jointly with a full-time faculty member at York University. Should you have any questions, please contact the Office of Research Ethics via email (</w:t>
      </w:r>
      <w:hyperlink r:id="rId9" w:history="1">
        <w:r w:rsidR="003B3B1B" w:rsidRPr="00224B07">
          <w:rPr>
            <w:rStyle w:val="Hyperlink"/>
            <w:rFonts w:ascii="Arial" w:hAnsi="Arial" w:cs="Arial"/>
          </w:rPr>
          <w:t>ore@yorku.ca</w:t>
        </w:r>
      </w:hyperlink>
      <w:r w:rsidR="003B3B1B" w:rsidRPr="003B3B1B">
        <w:rPr>
          <w:rFonts w:ascii="Arial" w:hAnsi="Arial" w:cs="Arial"/>
        </w:rPr>
        <w:t>).</w:t>
      </w:r>
    </w:p>
    <w:p w14:paraId="13FA944E" w14:textId="77777777" w:rsidR="003B3B1B" w:rsidRDefault="003B3B1B" w:rsidP="007165A9">
      <w:pPr>
        <w:jc w:val="both"/>
        <w:rPr>
          <w:rFonts w:ascii="Arial" w:hAnsi="Arial" w:cs="Arial"/>
        </w:rPr>
      </w:pPr>
    </w:p>
    <w:p w14:paraId="31D05773" w14:textId="258325F0" w:rsidR="001342B5" w:rsidRDefault="00302ACA" w:rsidP="007165A9">
      <w:pPr>
        <w:jc w:val="both"/>
        <w:rPr>
          <w:rFonts w:ascii="Arial" w:hAnsi="Arial" w:cs="Arial"/>
        </w:rPr>
      </w:pPr>
      <w:r>
        <w:rPr>
          <w:rFonts w:ascii="Arial" w:hAnsi="Arial" w:cs="Arial"/>
          <w:b/>
        </w:rPr>
        <w:t>Students</w:t>
      </w:r>
      <w:r w:rsidR="003A39DF" w:rsidRPr="00042DB0">
        <w:rPr>
          <w:rFonts w:ascii="Arial" w:hAnsi="Arial" w:cs="Arial"/>
          <w:b/>
        </w:rPr>
        <w:t xml:space="preserve"> who are conducting funded research</w:t>
      </w:r>
      <w:r w:rsidR="00CB0459" w:rsidRPr="00042DB0">
        <w:rPr>
          <w:rFonts w:ascii="Arial" w:hAnsi="Arial" w:cs="Arial"/>
          <w:b/>
        </w:rPr>
        <w:t>, more than minimal risk</w:t>
      </w:r>
      <w:r>
        <w:rPr>
          <w:rFonts w:ascii="Arial" w:hAnsi="Arial" w:cs="Arial"/>
          <w:b/>
        </w:rPr>
        <w:t xml:space="preserve"> research,</w:t>
      </w:r>
      <w:r w:rsidR="00CB0459" w:rsidRPr="00042DB0">
        <w:rPr>
          <w:rFonts w:ascii="Arial" w:hAnsi="Arial" w:cs="Arial"/>
          <w:b/>
        </w:rPr>
        <w:t xml:space="preserve"> </w:t>
      </w:r>
      <w:r w:rsidR="00C03611">
        <w:rPr>
          <w:rFonts w:ascii="Arial" w:hAnsi="Arial" w:cs="Arial"/>
          <w:b/>
        </w:rPr>
        <w:t xml:space="preserve">or </w:t>
      </w:r>
      <w:r w:rsidR="00CB0459" w:rsidRPr="00042DB0">
        <w:rPr>
          <w:rFonts w:ascii="Arial" w:hAnsi="Arial" w:cs="Arial"/>
          <w:b/>
        </w:rPr>
        <w:t xml:space="preserve">clinical research </w:t>
      </w:r>
      <w:r w:rsidR="003A39DF" w:rsidRPr="00042DB0">
        <w:rPr>
          <w:rFonts w:ascii="Arial" w:hAnsi="Arial" w:cs="Arial"/>
          <w:b/>
        </w:rPr>
        <w:t>that involves the use of human participants must also complete this form.</w:t>
      </w:r>
      <w:r w:rsidR="003A39DF" w:rsidRPr="00042DB0">
        <w:rPr>
          <w:rFonts w:ascii="Arial" w:hAnsi="Arial" w:cs="Arial"/>
        </w:rPr>
        <w:t xml:space="preserve"> This includes all experiments, interviews, and participant observation.</w:t>
      </w:r>
      <w:r w:rsidR="003C36CC">
        <w:rPr>
          <w:rFonts w:ascii="Arial" w:hAnsi="Arial" w:cs="Arial"/>
        </w:rPr>
        <w:t xml:space="preserve"> </w:t>
      </w:r>
    </w:p>
    <w:p w14:paraId="68D42BB0" w14:textId="77777777" w:rsidR="00D40248" w:rsidRDefault="00D40248" w:rsidP="007165A9">
      <w:pPr>
        <w:jc w:val="both"/>
        <w:rPr>
          <w:rFonts w:ascii="Arial" w:hAnsi="Arial" w:cs="Arial"/>
        </w:rPr>
      </w:pPr>
    </w:p>
    <w:p w14:paraId="2E9CEE22" w14:textId="1CF5BD2E" w:rsidR="00D40248" w:rsidRDefault="003A39DF" w:rsidP="007165A9">
      <w:pPr>
        <w:jc w:val="both"/>
        <w:rPr>
          <w:rFonts w:ascii="Arial" w:hAnsi="Arial" w:cs="Arial"/>
        </w:rPr>
      </w:pPr>
      <w:r w:rsidRPr="00042DB0">
        <w:rPr>
          <w:rFonts w:ascii="Arial" w:hAnsi="Arial" w:cs="Arial"/>
        </w:rPr>
        <w:t xml:space="preserve">If you are a </w:t>
      </w:r>
      <w:r w:rsidR="00D40248">
        <w:rPr>
          <w:rFonts w:ascii="Arial" w:hAnsi="Arial" w:cs="Arial"/>
        </w:rPr>
        <w:t xml:space="preserve">graduate </w:t>
      </w:r>
      <w:r w:rsidRPr="00042DB0">
        <w:rPr>
          <w:rFonts w:ascii="Arial" w:hAnsi="Arial" w:cs="Arial"/>
        </w:rPr>
        <w:t xml:space="preserve">student </w:t>
      </w:r>
      <w:r w:rsidR="00D40248">
        <w:rPr>
          <w:rFonts w:ascii="Arial" w:hAnsi="Arial" w:cs="Arial"/>
        </w:rPr>
        <w:t xml:space="preserve">conducting research for a thesis or dissertation </w:t>
      </w:r>
      <w:r w:rsidRPr="00042DB0">
        <w:rPr>
          <w:rFonts w:ascii="Arial" w:hAnsi="Arial" w:cs="Arial"/>
        </w:rPr>
        <w:t xml:space="preserve">and your research </w:t>
      </w:r>
      <w:r w:rsidR="00D40248">
        <w:rPr>
          <w:rFonts w:ascii="Arial" w:hAnsi="Arial" w:cs="Arial"/>
        </w:rPr>
        <w:t xml:space="preserve">is non-funded AND minimal </w:t>
      </w:r>
      <w:r w:rsidR="00E1617C">
        <w:rPr>
          <w:rFonts w:ascii="Arial" w:hAnsi="Arial" w:cs="Arial"/>
        </w:rPr>
        <w:t>risk,</w:t>
      </w:r>
      <w:r w:rsidR="00D40248">
        <w:rPr>
          <w:rFonts w:ascii="Arial" w:hAnsi="Arial" w:cs="Arial"/>
        </w:rPr>
        <w:t xml:space="preserve"> please consult the FGS website for the appropriate forms and submission procedures.</w:t>
      </w:r>
    </w:p>
    <w:p w14:paraId="5568571B" w14:textId="77777777" w:rsidR="00D40248" w:rsidRDefault="00D40248" w:rsidP="007165A9">
      <w:pPr>
        <w:jc w:val="both"/>
        <w:rPr>
          <w:rFonts w:ascii="Arial" w:hAnsi="Arial" w:cs="Arial"/>
        </w:rPr>
      </w:pPr>
    </w:p>
    <w:p w14:paraId="1EE28EF6" w14:textId="70528774" w:rsidR="003A39DF" w:rsidRPr="00042DB0" w:rsidRDefault="00D40248" w:rsidP="007165A9">
      <w:pPr>
        <w:jc w:val="both"/>
        <w:rPr>
          <w:rFonts w:ascii="Arial" w:hAnsi="Arial" w:cs="Arial"/>
        </w:rPr>
      </w:pPr>
      <w:r>
        <w:rPr>
          <w:rFonts w:ascii="Arial" w:hAnsi="Arial" w:cs="Arial"/>
        </w:rPr>
        <w:t xml:space="preserve">If you are a graduate or undergraduate student </w:t>
      </w:r>
      <w:r w:rsidR="007E4645">
        <w:rPr>
          <w:rFonts w:ascii="Arial" w:hAnsi="Arial" w:cs="Arial"/>
        </w:rPr>
        <w:t>conducting</w:t>
      </w:r>
      <w:r>
        <w:rPr>
          <w:rFonts w:ascii="Arial" w:hAnsi="Arial" w:cs="Arial"/>
        </w:rPr>
        <w:t xml:space="preserve"> course related research (including an MRP) and your research is non-funded and minimal risk </w:t>
      </w:r>
      <w:r w:rsidR="003A39DF" w:rsidRPr="00042DB0">
        <w:rPr>
          <w:rFonts w:ascii="Arial" w:hAnsi="Arial" w:cs="Arial"/>
        </w:rPr>
        <w:t>please consult with</w:t>
      </w:r>
      <w:r w:rsidR="00BA78A9">
        <w:rPr>
          <w:rFonts w:ascii="Arial" w:hAnsi="Arial" w:cs="Arial"/>
        </w:rPr>
        <w:t xml:space="preserve"> the office of your Department Chair, </w:t>
      </w:r>
      <w:r w:rsidR="003A39DF" w:rsidRPr="00042DB0">
        <w:rPr>
          <w:rFonts w:ascii="Arial" w:hAnsi="Arial" w:cs="Arial"/>
        </w:rPr>
        <w:t>Program</w:t>
      </w:r>
      <w:r w:rsidR="00BA78A9">
        <w:rPr>
          <w:rFonts w:ascii="Arial" w:hAnsi="Arial" w:cs="Arial"/>
        </w:rPr>
        <w:t xml:space="preserve"> </w:t>
      </w:r>
      <w:r w:rsidR="00E1617C" w:rsidRPr="00042DB0">
        <w:rPr>
          <w:rFonts w:ascii="Arial" w:hAnsi="Arial" w:cs="Arial"/>
        </w:rPr>
        <w:t>Director,</w:t>
      </w:r>
      <w:r w:rsidR="00BA78A9">
        <w:rPr>
          <w:rFonts w:ascii="Arial" w:hAnsi="Arial" w:cs="Arial"/>
        </w:rPr>
        <w:t xml:space="preserve"> or Program Assistant</w:t>
      </w:r>
      <w:r w:rsidR="003A39DF" w:rsidRPr="00042DB0">
        <w:rPr>
          <w:rFonts w:ascii="Arial" w:hAnsi="Arial" w:cs="Arial"/>
        </w:rPr>
        <w:t xml:space="preserve"> to discuss the approval process for your research. </w:t>
      </w:r>
    </w:p>
    <w:p w14:paraId="74933946" w14:textId="77777777" w:rsidR="003E44BE" w:rsidRPr="00042DB0" w:rsidRDefault="003E44BE" w:rsidP="007165A9">
      <w:pPr>
        <w:jc w:val="both"/>
        <w:rPr>
          <w:rFonts w:ascii="Arial" w:hAnsi="Arial" w:cs="Arial"/>
        </w:rPr>
      </w:pPr>
    </w:p>
    <w:p w14:paraId="4F091E53" w14:textId="0600DF8B" w:rsidR="003E44BE" w:rsidRPr="00187F76" w:rsidRDefault="003E44BE" w:rsidP="003E44BE">
      <w:pPr>
        <w:jc w:val="both"/>
        <w:rPr>
          <w:rFonts w:ascii="Arial" w:hAnsi="Arial" w:cs="Arial"/>
          <w:i/>
          <w:sz w:val="18"/>
          <w:szCs w:val="18"/>
        </w:rPr>
      </w:pPr>
      <w:r w:rsidRPr="00187F76">
        <w:rPr>
          <w:rFonts w:ascii="Arial" w:hAnsi="Arial" w:cs="Arial"/>
          <w:i/>
          <w:sz w:val="18"/>
          <w:szCs w:val="18"/>
        </w:rPr>
        <w:t>*The HPRC uses the definition of minimal risk as outlined in the SSHRC/NSERC/CIHR Tri-Council Policy Statement “Ethical Conduct for Research involving Humans” (</w:t>
      </w:r>
      <w:r w:rsidR="00186B73" w:rsidRPr="00187F76">
        <w:rPr>
          <w:rFonts w:ascii="Arial" w:hAnsi="Arial" w:cs="Arial"/>
          <w:i/>
          <w:sz w:val="18"/>
          <w:szCs w:val="18"/>
        </w:rPr>
        <w:t>201</w:t>
      </w:r>
      <w:r w:rsidR="00186B73">
        <w:rPr>
          <w:rFonts w:ascii="Arial" w:hAnsi="Arial" w:cs="Arial"/>
          <w:i/>
          <w:sz w:val="18"/>
          <w:szCs w:val="18"/>
        </w:rPr>
        <w:t>8</w:t>
      </w:r>
      <w:r w:rsidRPr="00187F76">
        <w:rPr>
          <w:rFonts w:ascii="Arial" w:hAnsi="Arial" w:cs="Arial"/>
          <w:i/>
          <w:sz w:val="18"/>
          <w:szCs w:val="18"/>
        </w:rPr>
        <w:t>): “If potential subjects can reasonably be expected to regard the probability and magnitude of possible harms implied by participation in the research to be no greater than those encountered by the subject in those aspects of his or her everyday life that relate to the research then the research can be regarded as within the range of minimal risk” (p. 1.5). An expanded version of this definition is available from ORE upon request.</w:t>
      </w:r>
    </w:p>
    <w:p w14:paraId="2BDD4593" w14:textId="77777777" w:rsidR="003A39DF" w:rsidRPr="00042DB0" w:rsidRDefault="003A39DF" w:rsidP="007165A9">
      <w:pPr>
        <w:jc w:val="both"/>
        <w:rPr>
          <w:rFonts w:ascii="Arial" w:hAnsi="Arial" w:cs="Arial"/>
          <w:sz w:val="22"/>
          <w:szCs w:val="22"/>
        </w:rPr>
      </w:pPr>
    </w:p>
    <w:p w14:paraId="62C2CFB3" w14:textId="77777777" w:rsidR="003A39DF"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How long will the review process take?</w:t>
      </w:r>
    </w:p>
    <w:p w14:paraId="66A6E1D0" w14:textId="77777777" w:rsidR="003A39DF" w:rsidRPr="00042DB0" w:rsidRDefault="003A39DF" w:rsidP="007165A9">
      <w:pPr>
        <w:jc w:val="both"/>
        <w:rPr>
          <w:rFonts w:ascii="Arial" w:hAnsi="Arial" w:cs="Arial"/>
          <w:b/>
        </w:rPr>
      </w:pPr>
      <w:r w:rsidRPr="00042DB0">
        <w:rPr>
          <w:rFonts w:ascii="Arial" w:hAnsi="Arial" w:cs="Arial"/>
        </w:rPr>
        <w:t xml:space="preserve">The average time to process minimal risk protocols is approximately twenty working days from the date of receipt in the Office of Research Ethics (ORE). </w:t>
      </w:r>
      <w:r w:rsidRPr="00042DB0">
        <w:rPr>
          <w:rFonts w:ascii="Arial" w:hAnsi="Arial" w:cs="Arial"/>
          <w:b/>
        </w:rPr>
        <w:t xml:space="preserve">INCOMPLETE OR ILLEGIBLE PROTOCOLS WILL BE RETURNED TO THE RESEARCHER, WHICH WILL DELAY THE </w:t>
      </w:r>
      <w:r w:rsidR="00CB0459" w:rsidRPr="00042DB0">
        <w:rPr>
          <w:rFonts w:ascii="Arial" w:hAnsi="Arial" w:cs="Arial"/>
          <w:b/>
        </w:rPr>
        <w:t xml:space="preserve">ETHICS REVIEW </w:t>
      </w:r>
      <w:r w:rsidRPr="00042DB0">
        <w:rPr>
          <w:rFonts w:ascii="Arial" w:hAnsi="Arial" w:cs="Arial"/>
          <w:b/>
        </w:rPr>
        <w:t>PROCESS.</w:t>
      </w:r>
    </w:p>
    <w:p w14:paraId="2B31D5F6" w14:textId="77777777" w:rsidR="003A39DF" w:rsidRPr="00042DB0" w:rsidRDefault="003A39DF" w:rsidP="007165A9">
      <w:pPr>
        <w:jc w:val="both"/>
        <w:rPr>
          <w:rFonts w:ascii="Arial" w:hAnsi="Arial" w:cs="Arial"/>
          <w:sz w:val="22"/>
          <w:szCs w:val="22"/>
        </w:rPr>
      </w:pPr>
    </w:p>
    <w:p w14:paraId="31E9F956"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Online Ethics Review System</w:t>
      </w:r>
    </w:p>
    <w:p w14:paraId="780F3034" w14:textId="77777777" w:rsidR="003A39DF" w:rsidRPr="001C0E91" w:rsidRDefault="003E44BE" w:rsidP="007165A9">
      <w:pPr>
        <w:jc w:val="both"/>
        <w:rPr>
          <w:rFonts w:ascii="Arial" w:hAnsi="Arial" w:cs="Arial"/>
        </w:rPr>
      </w:pPr>
      <w:r w:rsidRPr="00042DB0">
        <w:rPr>
          <w:rFonts w:ascii="Arial" w:hAnsi="Arial" w:cs="Arial"/>
        </w:rPr>
        <w:t>T</w:t>
      </w:r>
      <w:r w:rsidR="003A39DF" w:rsidRPr="00042DB0">
        <w:rPr>
          <w:rFonts w:ascii="Arial" w:hAnsi="Arial" w:cs="Arial"/>
        </w:rPr>
        <w:t>o submit your protocol</w:t>
      </w:r>
      <w:r w:rsidRPr="00042DB0">
        <w:rPr>
          <w:rFonts w:ascii="Arial" w:hAnsi="Arial" w:cs="Arial"/>
        </w:rPr>
        <w:t>, please use</w:t>
      </w:r>
      <w:r w:rsidR="003A39DF" w:rsidRPr="00042DB0">
        <w:rPr>
          <w:rFonts w:ascii="Arial" w:hAnsi="Arial" w:cs="Arial"/>
        </w:rPr>
        <w:t xml:space="preserve"> the </w:t>
      </w:r>
      <w:hyperlink r:id="rId10" w:tgtFrame="_blank" w:history="1">
        <w:r w:rsidR="003A39DF" w:rsidRPr="001C0E91">
          <w:rPr>
            <w:rStyle w:val="Hyperlink"/>
            <w:rFonts w:ascii="Arial" w:hAnsi="Arial" w:cs="Arial"/>
          </w:rPr>
          <w:t>Online Ethics Review System</w:t>
        </w:r>
      </w:hyperlink>
      <w:r w:rsidRPr="00042DB0">
        <w:rPr>
          <w:rFonts w:ascii="Arial" w:hAnsi="Arial" w:cs="Arial"/>
        </w:rPr>
        <w:t xml:space="preserve">. </w:t>
      </w:r>
      <w:r w:rsidR="003A39DF" w:rsidRPr="001C0E91">
        <w:rPr>
          <w:rFonts w:ascii="Arial" w:hAnsi="Arial" w:cs="Arial"/>
        </w:rPr>
        <w:t xml:space="preserve">Please note that the system is currently only accessible to faculty members and requires a York Passport Account. A signed hardcopy of your application is </w:t>
      </w:r>
      <w:r w:rsidR="003A39DF" w:rsidRPr="001C0E91">
        <w:rPr>
          <w:rFonts w:ascii="Arial" w:hAnsi="Arial" w:cs="Arial"/>
          <w:i/>
        </w:rPr>
        <w:t xml:space="preserve">not </w:t>
      </w:r>
      <w:r w:rsidR="003A39DF" w:rsidRPr="001C0E91">
        <w:rPr>
          <w:rFonts w:ascii="Arial" w:hAnsi="Arial" w:cs="Arial"/>
        </w:rPr>
        <w:t>required if you are submitting your protocol via the online system.</w:t>
      </w:r>
    </w:p>
    <w:p w14:paraId="79B94488" w14:textId="77777777" w:rsidR="003E44BE" w:rsidRPr="001C0E91" w:rsidRDefault="003E44BE" w:rsidP="007165A9">
      <w:pPr>
        <w:jc w:val="both"/>
        <w:rPr>
          <w:rFonts w:ascii="Arial" w:hAnsi="Arial" w:cs="Arial"/>
        </w:rPr>
      </w:pPr>
    </w:p>
    <w:p w14:paraId="5387092B" w14:textId="77777777" w:rsidR="003E44BE" w:rsidRPr="001C0E91" w:rsidRDefault="003E44BE" w:rsidP="00CB0459">
      <w:pPr>
        <w:rPr>
          <w:rFonts w:ascii="Arial" w:hAnsi="Arial" w:cs="Arial"/>
        </w:rPr>
      </w:pPr>
      <w:r w:rsidRPr="001C0E91">
        <w:rPr>
          <w:rFonts w:ascii="Arial" w:hAnsi="Arial" w:cs="Arial"/>
          <w:snapToGrid/>
        </w:rPr>
        <w:t xml:space="preserve">If you </w:t>
      </w:r>
      <w:r w:rsidRPr="001C0E91">
        <w:rPr>
          <w:rFonts w:ascii="Arial" w:hAnsi="Arial" w:cs="Arial"/>
          <w:i/>
          <w:snapToGrid/>
        </w:rPr>
        <w:t>do not</w:t>
      </w:r>
      <w:r w:rsidRPr="001C0E91">
        <w:rPr>
          <w:rFonts w:ascii="Arial" w:hAnsi="Arial" w:cs="Arial"/>
          <w:snapToGrid/>
        </w:rPr>
        <w:t xml:space="preserve"> have access to the </w:t>
      </w:r>
      <w:hyperlink r:id="rId11" w:tgtFrame="_blank" w:history="1">
        <w:r w:rsidR="00FB09F7" w:rsidRPr="001C0E91">
          <w:rPr>
            <w:rStyle w:val="Hyperlink"/>
            <w:rFonts w:ascii="Arial" w:hAnsi="Arial" w:cs="Arial"/>
          </w:rPr>
          <w:t>Online Ethics Review System</w:t>
        </w:r>
      </w:hyperlink>
      <w:r w:rsidRPr="00042DB0">
        <w:rPr>
          <w:rFonts w:ascii="Arial" w:hAnsi="Arial" w:cs="Arial"/>
          <w:snapToGrid/>
        </w:rPr>
        <w:t xml:space="preserve">, </w:t>
      </w:r>
      <w:r w:rsidR="00FB09F7" w:rsidRPr="001C0E91">
        <w:rPr>
          <w:rFonts w:ascii="Arial" w:hAnsi="Arial" w:cs="Arial"/>
          <w:snapToGrid/>
        </w:rPr>
        <w:t xml:space="preserve">protocol submissions (with electronic or scanned signatures) may be sent by email to </w:t>
      </w:r>
      <w:hyperlink r:id="rId12" w:history="1">
        <w:r w:rsidR="00CB0459" w:rsidRPr="001C0E91">
          <w:rPr>
            <w:rStyle w:val="Hyperlink"/>
            <w:rFonts w:ascii="Arial" w:hAnsi="Arial" w:cs="Arial"/>
            <w:snapToGrid/>
          </w:rPr>
          <w:t>ore@yorku.ca</w:t>
        </w:r>
      </w:hyperlink>
      <w:r w:rsidR="00CB0459" w:rsidRPr="00042DB0">
        <w:rPr>
          <w:rFonts w:ascii="Arial" w:hAnsi="Arial" w:cs="Arial"/>
          <w:snapToGrid/>
        </w:rPr>
        <w:t>.</w:t>
      </w:r>
    </w:p>
    <w:p w14:paraId="7E77A8E2" w14:textId="77777777" w:rsidR="003A39DF" w:rsidRPr="001C0E91" w:rsidRDefault="003A39DF" w:rsidP="007165A9">
      <w:pPr>
        <w:jc w:val="both"/>
        <w:rPr>
          <w:rFonts w:ascii="Arial" w:hAnsi="Arial" w:cs="Arial"/>
          <w:sz w:val="22"/>
          <w:szCs w:val="22"/>
        </w:rPr>
      </w:pPr>
    </w:p>
    <w:p w14:paraId="4F96E661" w14:textId="77777777" w:rsidR="003A39DF" w:rsidRPr="009C4AA8" w:rsidRDefault="003A39DF" w:rsidP="007165A9">
      <w:pPr>
        <w:jc w:val="both"/>
        <w:rPr>
          <w:rFonts w:ascii="Arial" w:hAnsi="Arial" w:cs="Arial"/>
          <w:b/>
          <w:snapToGrid/>
          <w:sz w:val="24"/>
          <w:szCs w:val="24"/>
          <w:u w:val="single"/>
        </w:rPr>
      </w:pPr>
      <w:r w:rsidRPr="009C4AA8">
        <w:rPr>
          <w:rFonts w:ascii="Arial" w:hAnsi="Arial" w:cs="Arial"/>
          <w:b/>
          <w:snapToGrid/>
          <w:sz w:val="24"/>
          <w:szCs w:val="24"/>
          <w:u w:val="single"/>
        </w:rPr>
        <w:t>Who can I contact if I have any questions?</w:t>
      </w:r>
    </w:p>
    <w:p w14:paraId="6B10EFE0" w14:textId="318FE6B5" w:rsidR="003A39DF" w:rsidRPr="001C0E91" w:rsidRDefault="003A39DF" w:rsidP="007165A9">
      <w:pPr>
        <w:jc w:val="both"/>
        <w:rPr>
          <w:rFonts w:ascii="Arial" w:hAnsi="Arial" w:cs="Arial"/>
        </w:rPr>
      </w:pPr>
      <w:r w:rsidRPr="001C0E91">
        <w:rPr>
          <w:rFonts w:ascii="Arial" w:hAnsi="Arial" w:cs="Arial"/>
        </w:rPr>
        <w:t xml:space="preserve">Please contact the Coordinator, Research Ethics Review, Office of Research Ethics at </w:t>
      </w:r>
      <w:hyperlink r:id="rId13" w:history="1">
        <w:r w:rsidR="00E1617C" w:rsidRPr="00BA3143">
          <w:rPr>
            <w:rStyle w:val="Hyperlink"/>
            <w:rFonts w:ascii="Arial" w:hAnsi="Arial" w:cs="Arial"/>
          </w:rPr>
          <w:t>ore@yorku.ca</w:t>
        </w:r>
      </w:hyperlink>
      <w:r w:rsidR="00E1617C">
        <w:rPr>
          <w:rFonts w:ascii="Arial" w:hAnsi="Arial" w:cs="Arial"/>
        </w:rPr>
        <w:t>.</w:t>
      </w:r>
    </w:p>
    <w:p w14:paraId="03CF6003" w14:textId="77777777" w:rsidR="003A39DF" w:rsidRPr="001C0E91" w:rsidRDefault="003A39DF" w:rsidP="007165A9">
      <w:pPr>
        <w:jc w:val="both"/>
        <w:rPr>
          <w:rFonts w:ascii="Arial" w:hAnsi="Arial" w:cs="Arial"/>
          <w:sz w:val="22"/>
          <w:szCs w:val="22"/>
        </w:rPr>
      </w:pPr>
    </w:p>
    <w:p w14:paraId="45A2FB7A" w14:textId="260FDEEC" w:rsidR="0031362B" w:rsidRDefault="003A39DF" w:rsidP="007165A9">
      <w:pPr>
        <w:jc w:val="both"/>
        <w:rPr>
          <w:rFonts w:ascii="Arial" w:hAnsi="Arial" w:cs="Arial"/>
        </w:rPr>
      </w:pPr>
      <w:r w:rsidRPr="009C4AA8">
        <w:rPr>
          <w:rFonts w:ascii="Arial" w:hAnsi="Arial" w:cs="Arial"/>
          <w:b/>
          <w:snapToGrid/>
          <w:sz w:val="24"/>
          <w:szCs w:val="24"/>
          <w:u w:val="single"/>
        </w:rPr>
        <w:t>Research Ethics Guidelines:</w:t>
      </w:r>
      <w:r w:rsidR="003C36CC">
        <w:rPr>
          <w:rFonts w:ascii="Arial" w:hAnsi="Arial" w:cs="Arial"/>
          <w:sz w:val="22"/>
          <w:szCs w:val="22"/>
        </w:rPr>
        <w:t xml:space="preserve"> </w:t>
      </w:r>
      <w:r w:rsidRPr="001C0E91">
        <w:rPr>
          <w:rFonts w:ascii="Arial" w:hAnsi="Arial" w:cs="Arial"/>
        </w:rPr>
        <w:t xml:space="preserve">Please visit our </w:t>
      </w:r>
      <w:hyperlink r:id="rId14" w:tgtFrame="_blank" w:history="1">
        <w:r w:rsidRPr="00C1481D">
          <w:rPr>
            <w:rStyle w:val="Hyperlink"/>
            <w:rFonts w:ascii="Arial" w:hAnsi="Arial" w:cs="Arial"/>
          </w:rPr>
          <w:t>website</w:t>
        </w:r>
      </w:hyperlink>
      <w:r w:rsidRPr="00042DB0">
        <w:rPr>
          <w:rFonts w:ascii="Arial" w:hAnsi="Arial" w:cs="Arial"/>
        </w:rPr>
        <w:t xml:space="preserve"> for guidelines that speak to a number of ethics review related matters.</w:t>
      </w:r>
    </w:p>
    <w:p w14:paraId="4B0F6061" w14:textId="77777777" w:rsidR="00C03611" w:rsidRDefault="00C03611" w:rsidP="007165A9">
      <w:pPr>
        <w:jc w:val="both"/>
        <w:rPr>
          <w:rFonts w:ascii="Arial" w:hAnsi="Arial" w:cs="Arial"/>
        </w:rPr>
      </w:pPr>
    </w:p>
    <w:p w14:paraId="66D62FDE" w14:textId="77777777" w:rsidR="00C03611" w:rsidRPr="001342B5" w:rsidRDefault="00C03611" w:rsidP="00C03611">
      <w:pPr>
        <w:jc w:val="both"/>
        <w:rPr>
          <w:rFonts w:ascii="Arial" w:hAnsi="Arial" w:cs="Arial"/>
          <w:b/>
          <w:bCs/>
          <w:sz w:val="24"/>
          <w:szCs w:val="24"/>
        </w:rPr>
      </w:pPr>
      <w:r w:rsidRPr="001342B5">
        <w:rPr>
          <w:rFonts w:ascii="Arial" w:hAnsi="Arial" w:cs="Arial"/>
          <w:b/>
          <w:bCs/>
          <w:sz w:val="24"/>
          <w:szCs w:val="24"/>
        </w:rPr>
        <w:t xml:space="preserve">Indigenous Research: </w:t>
      </w:r>
    </w:p>
    <w:p w14:paraId="4F05ED97" w14:textId="77777777" w:rsidR="00C03611" w:rsidRDefault="00C03611" w:rsidP="00C03611">
      <w:pPr>
        <w:jc w:val="both"/>
        <w:rPr>
          <w:rFonts w:ascii="Arial" w:hAnsi="Arial" w:cs="Arial"/>
        </w:rPr>
      </w:pPr>
    </w:p>
    <w:p w14:paraId="1B8FF049" w14:textId="6E44588C" w:rsidR="00C03611" w:rsidRDefault="00C03611" w:rsidP="00C03611">
      <w:pPr>
        <w:jc w:val="both"/>
        <w:rPr>
          <w:rFonts w:ascii="Arial" w:hAnsi="Arial" w:cs="Arial"/>
        </w:rPr>
      </w:pPr>
      <w:r>
        <w:rPr>
          <w:rFonts w:ascii="Arial" w:hAnsi="Arial" w:cs="Arial"/>
        </w:rPr>
        <w:t xml:space="preserve">Indigenous-related </w:t>
      </w:r>
      <w:r w:rsidRPr="001342B5">
        <w:rPr>
          <w:rFonts w:ascii="Arial" w:hAnsi="Arial" w:cs="Arial"/>
        </w:rPr>
        <w:t xml:space="preserve">research </w:t>
      </w:r>
      <w:r>
        <w:rPr>
          <w:rFonts w:ascii="Arial" w:hAnsi="Arial" w:cs="Arial"/>
        </w:rPr>
        <w:t>with human participants and/or research involving Indigenous Peoples must reviewed by the Indigenous REB. Applications must be submitted using the Indigenous REB protocol form (found on the Office of Research Ethics website or YU Link).</w:t>
      </w:r>
    </w:p>
    <w:p w14:paraId="181A1034" w14:textId="77777777" w:rsidR="00C03611" w:rsidRDefault="00C03611" w:rsidP="00C03611">
      <w:pPr>
        <w:jc w:val="both"/>
        <w:rPr>
          <w:rFonts w:ascii="Arial" w:hAnsi="Arial" w:cs="Arial"/>
        </w:rPr>
      </w:pPr>
    </w:p>
    <w:p w14:paraId="54317CAC" w14:textId="6F407D76" w:rsidR="00C03611" w:rsidRDefault="00C03611" w:rsidP="00C03611">
      <w:pPr>
        <w:jc w:val="both"/>
        <w:rPr>
          <w:rFonts w:ascii="Arial" w:hAnsi="Arial" w:cs="Arial"/>
        </w:rPr>
      </w:pPr>
      <w:r w:rsidRPr="001342B5">
        <w:rPr>
          <w:rFonts w:ascii="Arial" w:hAnsi="Arial" w:cs="Arial"/>
        </w:rPr>
        <w:t>The following questions may assist in determining whether your research involves Indigenous peoples:</w:t>
      </w:r>
    </w:p>
    <w:p w14:paraId="6BC5E2CB" w14:textId="77777777" w:rsidR="00C03611" w:rsidRDefault="00C03611" w:rsidP="00C03611">
      <w:pPr>
        <w:jc w:val="both"/>
        <w:rPr>
          <w:rFonts w:ascii="Arial" w:hAnsi="Arial" w:cs="Arial"/>
        </w:rPr>
      </w:pPr>
    </w:p>
    <w:p w14:paraId="43AA85C8" w14:textId="0B68554D" w:rsidR="00C03611" w:rsidRDefault="00C03611" w:rsidP="00C03611">
      <w:pPr>
        <w:pStyle w:val="ListParagraph"/>
        <w:numPr>
          <w:ilvl w:val="0"/>
          <w:numId w:val="45"/>
        </w:numPr>
        <w:jc w:val="both"/>
        <w:rPr>
          <w:rFonts w:ascii="Arial" w:hAnsi="Arial" w:cs="Arial"/>
        </w:rPr>
      </w:pPr>
      <w:r w:rsidRPr="008C2BE0">
        <w:rPr>
          <w:rFonts w:ascii="Arial" w:hAnsi="Arial" w:cs="Arial"/>
          <w:bCs/>
        </w:rPr>
        <w:t xml:space="preserve">Will the research be conducted on Indigenous land (Canada; international) </w:t>
      </w:r>
      <w:r w:rsidRPr="008C2BE0">
        <w:rPr>
          <w:rFonts w:ascii="Arial" w:hAnsi="Arial" w:cs="Arial"/>
          <w:bCs/>
          <w:iCs/>
        </w:rPr>
        <w:t>for which permission and/or approval from an authority (such as a band council, First Nations Research Ethics Board etc.) may be required</w:t>
      </w:r>
      <w:r w:rsidRPr="008C2BE0">
        <w:rPr>
          <w:rFonts w:ascii="Arial" w:hAnsi="Arial" w:cs="Arial"/>
        </w:rPr>
        <w:t>?</w:t>
      </w:r>
    </w:p>
    <w:p w14:paraId="00D80FDE" w14:textId="30861621" w:rsidR="00C03611" w:rsidRDefault="00C03611" w:rsidP="00C03611">
      <w:pPr>
        <w:pStyle w:val="ListParagraph"/>
        <w:numPr>
          <w:ilvl w:val="0"/>
          <w:numId w:val="45"/>
        </w:numPr>
        <w:jc w:val="both"/>
        <w:rPr>
          <w:rFonts w:ascii="Arial" w:hAnsi="Arial" w:cs="Arial"/>
        </w:rPr>
      </w:pPr>
      <w:r w:rsidRPr="008C2BE0">
        <w:rPr>
          <w:rFonts w:ascii="Arial" w:hAnsi="Arial" w:cs="Arial"/>
        </w:rPr>
        <w:t>Will recruitment criteria include Indigenous identity as either a factor for the entire study or for a subgroup of the study?</w:t>
      </w:r>
    </w:p>
    <w:p w14:paraId="4EE4E265" w14:textId="3C859FF4" w:rsidR="00C03611" w:rsidRDefault="00C03611" w:rsidP="00C03611">
      <w:pPr>
        <w:pStyle w:val="ListParagraph"/>
        <w:numPr>
          <w:ilvl w:val="0"/>
          <w:numId w:val="45"/>
        </w:numPr>
        <w:jc w:val="both"/>
        <w:rPr>
          <w:rFonts w:ascii="Arial" w:hAnsi="Arial" w:cs="Arial"/>
        </w:rPr>
      </w:pPr>
      <w:r w:rsidRPr="008C2BE0">
        <w:rPr>
          <w:rFonts w:ascii="Arial" w:hAnsi="Arial" w:cs="Arial"/>
        </w:rPr>
        <w:t>Will the research seek input from participants regarding an Indigenous peoples’ cultural heritage, artefacts, or traditional knowledge?</w:t>
      </w:r>
    </w:p>
    <w:p w14:paraId="3FE916EC" w14:textId="4DD512F7" w:rsidR="00C03611" w:rsidRDefault="00C03611" w:rsidP="00C03611">
      <w:pPr>
        <w:pStyle w:val="ListParagraph"/>
        <w:numPr>
          <w:ilvl w:val="0"/>
          <w:numId w:val="45"/>
        </w:numPr>
        <w:jc w:val="both"/>
        <w:rPr>
          <w:rFonts w:ascii="Arial" w:hAnsi="Arial" w:cs="Arial"/>
        </w:rPr>
      </w:pPr>
      <w:r w:rsidRPr="008C2BE0">
        <w:rPr>
          <w:rFonts w:ascii="Arial" w:hAnsi="Arial" w:cs="Arial"/>
        </w:rPr>
        <w:t>Will research in which Indigenous identity or membership in an Indigenous community be used as a variable for the purpose of analysis of the research data?</w:t>
      </w:r>
    </w:p>
    <w:p w14:paraId="5DF43A0A" w14:textId="078CA284" w:rsidR="00C03611" w:rsidRPr="001342B5" w:rsidRDefault="00C03611" w:rsidP="001342B5">
      <w:pPr>
        <w:pStyle w:val="ListParagraph"/>
        <w:numPr>
          <w:ilvl w:val="0"/>
          <w:numId w:val="45"/>
        </w:numPr>
        <w:jc w:val="both"/>
        <w:rPr>
          <w:rFonts w:ascii="Arial" w:hAnsi="Arial" w:cs="Arial"/>
        </w:rPr>
      </w:pPr>
      <w:r w:rsidRPr="008C2BE0">
        <w:rPr>
          <w:rFonts w:ascii="Arial" w:hAnsi="Arial" w:cs="Arial"/>
        </w:rPr>
        <w:t>Will interpretation of research** results refer to Indigenous communities, peoples, language, history or culture?</w:t>
      </w:r>
      <w:r w:rsidR="00052D9B">
        <w:rPr>
          <w:rFonts w:ascii="Arial" w:hAnsi="Arial" w:cs="Arial"/>
        </w:rPr>
        <w:t xml:space="preserve"> </w:t>
      </w:r>
      <w:r w:rsidR="00052D9B" w:rsidRPr="001342B5">
        <w:rPr>
          <w:rFonts w:ascii="Arial" w:hAnsi="Arial" w:cs="Arial"/>
          <w:sz w:val="22"/>
          <w:szCs w:val="22"/>
        </w:rPr>
        <w:t>“</w:t>
      </w:r>
      <w:r w:rsidRPr="001342B5">
        <w:rPr>
          <w:rFonts w:ascii="Arial" w:hAnsi="Arial" w:cs="Arial"/>
          <w:lang w:val="en-US"/>
        </w:rPr>
        <w:t>Research” does not include</w:t>
      </w:r>
      <w:r w:rsidRPr="001342B5">
        <w:rPr>
          <w:rFonts w:ascii="Arial" w:hAnsi="Arial" w:cs="Arial"/>
        </w:rPr>
        <w:t xml:space="preserve"> literary criticism and/or history (excluding oral history) and/or primarily textual activities)</w:t>
      </w:r>
    </w:p>
    <w:p w14:paraId="2DC8B0DE" w14:textId="77777777" w:rsidR="00C03611" w:rsidRDefault="00C03611" w:rsidP="00C03611">
      <w:pPr>
        <w:jc w:val="both"/>
        <w:rPr>
          <w:rFonts w:ascii="Arial" w:hAnsi="Arial" w:cs="Arial"/>
        </w:rPr>
      </w:pPr>
    </w:p>
    <w:p w14:paraId="742D8A0D" w14:textId="06928F66" w:rsidR="00C03611" w:rsidRPr="001342B5" w:rsidRDefault="00C03611" w:rsidP="007165A9">
      <w:pPr>
        <w:jc w:val="both"/>
        <w:rPr>
          <w:rFonts w:ascii="Arial" w:hAnsi="Arial" w:cs="Arial"/>
          <w:lang w:val="en-US"/>
        </w:rPr>
      </w:pPr>
      <w:r w:rsidRPr="001342B5">
        <w:rPr>
          <w:rFonts w:ascii="Arial" w:hAnsi="Arial" w:cs="Arial"/>
          <w:lang w:val="en-US"/>
        </w:rPr>
        <w:t xml:space="preserve">If you have answered ‘Yes’ to any of the above noted questions, </w:t>
      </w:r>
      <w:r w:rsidR="00052D9B" w:rsidRPr="001342B5">
        <w:rPr>
          <w:rFonts w:ascii="Arial" w:hAnsi="Arial" w:cs="Arial"/>
          <w:lang w:val="en-US"/>
        </w:rPr>
        <w:t xml:space="preserve">then </w:t>
      </w:r>
      <w:r w:rsidRPr="001342B5">
        <w:rPr>
          <w:rFonts w:ascii="Arial" w:hAnsi="Arial" w:cs="Arial"/>
          <w:lang w:val="en-US"/>
        </w:rPr>
        <w:t>your research involves Indigenous peoples</w:t>
      </w:r>
      <w:r w:rsidR="00052D9B" w:rsidRPr="001342B5">
        <w:rPr>
          <w:rFonts w:ascii="Arial" w:hAnsi="Arial" w:cs="Arial"/>
          <w:lang w:val="en-US"/>
        </w:rPr>
        <w:t xml:space="preserve"> and will need to be reviewed by the Indigenous REB, using the IREB protocol form, rather than the HPRC protocol form. </w:t>
      </w:r>
      <w:r w:rsidRPr="001342B5">
        <w:rPr>
          <w:rFonts w:ascii="Arial" w:hAnsi="Arial" w:cs="Arial"/>
          <w:sz w:val="22"/>
          <w:szCs w:val="22"/>
        </w:rPr>
        <w:t xml:space="preserve">  </w:t>
      </w:r>
    </w:p>
    <w:p w14:paraId="5BF6070F" w14:textId="77777777" w:rsidR="00E1617C" w:rsidRPr="00C03611" w:rsidRDefault="00E1617C" w:rsidP="007165A9">
      <w:pPr>
        <w:jc w:val="both"/>
        <w:rPr>
          <w:rFonts w:ascii="Arial" w:hAnsi="Arial" w:cs="Arial"/>
        </w:rPr>
      </w:pPr>
    </w:p>
    <w:p w14:paraId="18964D7E" w14:textId="77777777" w:rsidR="00615471" w:rsidRPr="00AB4465" w:rsidRDefault="00615471" w:rsidP="007165A9">
      <w:pPr>
        <w:pStyle w:val="Heading1"/>
        <w:rPr>
          <w:sz w:val="40"/>
          <w:szCs w:val="40"/>
        </w:rPr>
      </w:pPr>
      <w:r w:rsidRPr="00AB4465">
        <w:rPr>
          <w:snapToGrid w:val="0"/>
          <w:sz w:val="40"/>
          <w:szCs w:val="40"/>
        </w:rPr>
        <w:t>HPRC PROTOCOL DOCUMENT CHECKLIST</w:t>
      </w:r>
    </w:p>
    <w:p w14:paraId="592789E7" w14:textId="77777777" w:rsidR="00615471" w:rsidRPr="00AB4465" w:rsidRDefault="00615471" w:rsidP="00615471">
      <w:pPr>
        <w:snapToGrid w:val="0"/>
        <w:rPr>
          <w:rFonts w:ascii="Arial" w:hAnsi="Arial" w:cs="Arial"/>
          <w:sz w:val="22"/>
        </w:rPr>
      </w:pPr>
    </w:p>
    <w:p w14:paraId="5CE2466C" w14:textId="77777777" w:rsidR="00615471" w:rsidRPr="00042DB0" w:rsidRDefault="00615471" w:rsidP="00615471">
      <w:pPr>
        <w:snapToGrid w:val="0"/>
        <w:rPr>
          <w:rFonts w:ascii="Arial" w:hAnsi="Arial" w:cs="Arial"/>
          <w:sz w:val="24"/>
          <w:szCs w:val="24"/>
        </w:rPr>
      </w:pPr>
      <w:r w:rsidRPr="00042DB0">
        <w:rPr>
          <w:rFonts w:ascii="Arial" w:hAnsi="Arial" w:cs="Arial"/>
          <w:sz w:val="24"/>
          <w:szCs w:val="24"/>
        </w:rPr>
        <w:t>Please attach the following items, if applicable, to the HPRC Protocol Application.</w:t>
      </w:r>
    </w:p>
    <w:p w14:paraId="6FB47F76" w14:textId="77777777" w:rsidR="00615471" w:rsidRPr="001C0E91" w:rsidRDefault="00615471" w:rsidP="00615471">
      <w:pPr>
        <w:snapToGrid w:val="0"/>
        <w:rPr>
          <w:rFonts w:ascii="Arial" w:hAnsi="Arial" w:cs="Arial"/>
          <w:sz w:val="24"/>
          <w:szCs w:val="24"/>
        </w:rPr>
      </w:pPr>
    </w:p>
    <w:p w14:paraId="7A8AD716" w14:textId="77777777" w:rsidR="00615471" w:rsidRPr="001C0E91" w:rsidRDefault="00615471" w:rsidP="00615471">
      <w:pPr>
        <w:rPr>
          <w:rFonts w:ascii="Arial" w:hAnsi="Arial" w:cs="Arial"/>
          <w:b/>
          <w:lang w:val="en-US"/>
        </w:rPr>
      </w:pPr>
      <w:r w:rsidRPr="001C0E91">
        <w:rPr>
          <w:rFonts w:ascii="Arial" w:hAnsi="Arial" w:cs="Arial"/>
          <w:b/>
          <w:lang w:val="en-US"/>
        </w:rPr>
        <w:t xml:space="preserve">NOTE: </w:t>
      </w:r>
      <w:r w:rsidRPr="001C0E91">
        <w:rPr>
          <w:rFonts w:ascii="Arial" w:hAnsi="Arial" w:cs="Arial"/>
          <w:lang w:val="en-US"/>
        </w:rPr>
        <w:t>Please ensure ALL fields in this application are filled out. For sections that apply please mark with an “x</w:t>
      </w:r>
      <w:r w:rsidR="00D84E35">
        <w:rPr>
          <w:rFonts w:ascii="Arial" w:hAnsi="Arial" w:cs="Arial"/>
          <w:lang w:val="en-US"/>
        </w:rPr>
        <w:t>;</w:t>
      </w:r>
      <w:r w:rsidRPr="001C0E91">
        <w:rPr>
          <w:rFonts w:ascii="Arial" w:hAnsi="Arial" w:cs="Arial"/>
          <w:lang w:val="en-US"/>
        </w:rPr>
        <w:t>” for sections that do not apply, please mark as “n/a</w:t>
      </w:r>
      <w:r w:rsidR="00D84E35">
        <w:rPr>
          <w:rFonts w:ascii="Arial" w:hAnsi="Arial" w:cs="Arial"/>
          <w:lang w:val="en-US"/>
        </w:rPr>
        <w:t>.</w:t>
      </w:r>
      <w:r w:rsidRPr="001C0E91">
        <w:rPr>
          <w:rFonts w:ascii="Arial" w:hAnsi="Arial" w:cs="Arial"/>
          <w:lang w:val="en-US"/>
        </w:rPr>
        <w:t>”</w:t>
      </w:r>
      <w:r w:rsidRPr="001C0E91">
        <w:rPr>
          <w:rFonts w:ascii="Arial" w:hAnsi="Arial" w:cs="Arial"/>
          <w:b/>
          <w:lang w:val="en-US"/>
        </w:rPr>
        <w:t xml:space="preserve">  </w:t>
      </w:r>
    </w:p>
    <w:p w14:paraId="3B6A65B2" w14:textId="77777777" w:rsidR="00615471" w:rsidRPr="001C0E91" w:rsidRDefault="00615471" w:rsidP="00615471">
      <w:pPr>
        <w:rPr>
          <w:rFonts w:ascii="Arial" w:hAnsi="Arial" w:cs="Arial"/>
          <w:b/>
          <w:lang w:val="en-US"/>
        </w:rPr>
      </w:pPr>
    </w:p>
    <w:p w14:paraId="7BCC3D7E" w14:textId="77777777" w:rsidR="00615471" w:rsidRPr="00C4608D" w:rsidRDefault="00615471" w:rsidP="00DC1669">
      <w:pPr>
        <w:pStyle w:val="ListParagraph"/>
        <w:widowControl/>
        <w:numPr>
          <w:ilvl w:val="0"/>
          <w:numId w:val="5"/>
        </w:numPr>
        <w:snapToGrid w:val="0"/>
        <w:spacing w:after="200"/>
        <w:ind w:left="540" w:hanging="450"/>
        <w:rPr>
          <w:rFonts w:ascii="Arial" w:hAnsi="Arial" w:cs="Arial"/>
          <w:b/>
          <w:sz w:val="18"/>
          <w:szCs w:val="18"/>
        </w:rPr>
      </w:pPr>
      <w:bookmarkStart w:id="0" w:name="_Ref464468980"/>
      <w:r w:rsidRPr="00C4608D">
        <w:rPr>
          <w:rFonts w:ascii="Arial" w:hAnsi="Arial" w:cs="Arial"/>
          <w:b/>
          <w:sz w:val="18"/>
          <w:szCs w:val="18"/>
        </w:rPr>
        <w:t>Consent documents</w:t>
      </w:r>
      <w:r w:rsidR="00CB0459" w:rsidRPr="00C4608D">
        <w:rPr>
          <w:rFonts w:ascii="Arial" w:hAnsi="Arial" w:cs="Arial"/>
          <w:b/>
          <w:sz w:val="18"/>
          <w:szCs w:val="18"/>
        </w:rPr>
        <w:t xml:space="preserve"> (</w:t>
      </w:r>
      <w:r w:rsidR="00C4447B" w:rsidRPr="00C4608D">
        <w:rPr>
          <w:rFonts w:ascii="Arial" w:hAnsi="Arial" w:cs="Arial"/>
          <w:b/>
          <w:sz w:val="18"/>
          <w:szCs w:val="18"/>
        </w:rPr>
        <w:t>C</w:t>
      </w:r>
      <w:r w:rsidR="00CB0459" w:rsidRPr="00C4608D">
        <w:rPr>
          <w:rFonts w:ascii="Arial" w:hAnsi="Arial" w:cs="Arial"/>
          <w:b/>
          <w:sz w:val="18"/>
          <w:szCs w:val="18"/>
        </w:rPr>
        <w:t>heck all that are applicable)</w:t>
      </w:r>
      <w:r w:rsidRPr="00C4608D">
        <w:rPr>
          <w:rFonts w:ascii="Arial" w:hAnsi="Arial" w:cs="Arial"/>
          <w:b/>
          <w:sz w:val="18"/>
          <w:szCs w:val="18"/>
        </w:rPr>
        <w:t>:</w:t>
      </w:r>
      <w:bookmarkEnd w:id="0"/>
    </w:p>
    <w:tbl>
      <w:tblPr>
        <w:tblStyle w:val="TableGrid"/>
        <w:tblW w:w="0" w:type="auto"/>
        <w:tblInd w:w="828" w:type="dxa"/>
        <w:tblLook w:val="04A0" w:firstRow="1" w:lastRow="0" w:firstColumn="1" w:lastColumn="0" w:noHBand="0" w:noVBand="1"/>
      </w:tblPr>
      <w:tblGrid>
        <w:gridCol w:w="981"/>
        <w:gridCol w:w="7541"/>
      </w:tblGrid>
      <w:tr w:rsidR="00615471" w:rsidRPr="00C4608D" w14:paraId="1FB8E916" w14:textId="77777777" w:rsidTr="006D5FD9">
        <w:trPr>
          <w:trHeight w:val="288"/>
        </w:trPr>
        <w:tc>
          <w:tcPr>
            <w:tcW w:w="990" w:type="dxa"/>
          </w:tcPr>
          <w:p w14:paraId="65601730" w14:textId="3F6AAB71" w:rsidR="00615471" w:rsidRPr="00C4608D" w:rsidRDefault="00DA0810" w:rsidP="00DA0810">
            <w:pPr>
              <w:pStyle w:val="ListParagraph"/>
              <w:widowControl/>
              <w:snapToGrid w:val="0"/>
              <w:ind w:left="0"/>
              <w:jc w:val="center"/>
              <w:rPr>
                <w:rFonts w:ascii="Arial" w:hAnsi="Arial" w:cs="Arial"/>
                <w:b/>
                <w:sz w:val="18"/>
                <w:szCs w:val="18"/>
              </w:rPr>
            </w:pPr>
            <w:r>
              <w:rPr>
                <w:rFonts w:ascii="Arial" w:hAnsi="Arial" w:cs="Arial"/>
                <w:sz w:val="18"/>
                <w:szCs w:val="18"/>
              </w:rPr>
              <w:t>X</w:t>
            </w:r>
          </w:p>
        </w:tc>
        <w:tc>
          <w:tcPr>
            <w:tcW w:w="7740" w:type="dxa"/>
          </w:tcPr>
          <w:p w14:paraId="32667590"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Consent Form</w:t>
            </w:r>
          </w:p>
        </w:tc>
      </w:tr>
      <w:tr w:rsidR="00615471" w:rsidRPr="00C4608D" w14:paraId="559FFEF0" w14:textId="77777777" w:rsidTr="006D5FD9">
        <w:trPr>
          <w:trHeight w:val="288"/>
        </w:trPr>
        <w:tc>
          <w:tcPr>
            <w:tcW w:w="990" w:type="dxa"/>
          </w:tcPr>
          <w:p w14:paraId="13D2A75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3699C5B" w14:textId="05912163" w:rsidR="00615471" w:rsidRPr="00C4608D" w:rsidRDefault="00CB0459" w:rsidP="006D5FD9">
            <w:pPr>
              <w:widowControl/>
              <w:autoSpaceDE w:val="0"/>
              <w:autoSpaceDN w:val="0"/>
              <w:adjustRightInd w:val="0"/>
              <w:rPr>
                <w:b/>
                <w:sz w:val="18"/>
                <w:szCs w:val="18"/>
              </w:rPr>
            </w:pPr>
            <w:r w:rsidRPr="00C4608D">
              <w:rPr>
                <w:rFonts w:ascii="Arial" w:hAnsi="Arial" w:cs="Arial"/>
                <w:snapToGrid/>
                <w:sz w:val="18"/>
                <w:szCs w:val="18"/>
                <w:lang w:val="en-US"/>
              </w:rPr>
              <w:t xml:space="preserve">Substitute Consent </w:t>
            </w:r>
            <w:r w:rsidR="00515071" w:rsidRPr="00C4608D">
              <w:rPr>
                <w:rFonts w:ascii="Arial" w:hAnsi="Arial" w:cs="Arial"/>
                <w:snapToGrid/>
                <w:sz w:val="18"/>
                <w:szCs w:val="18"/>
                <w:lang w:val="en-US"/>
              </w:rPr>
              <w:t>F</w:t>
            </w:r>
            <w:r w:rsidRPr="00C4608D">
              <w:rPr>
                <w:rFonts w:ascii="Arial" w:hAnsi="Arial" w:cs="Arial"/>
                <w:snapToGrid/>
                <w:sz w:val="18"/>
                <w:szCs w:val="18"/>
                <w:lang w:val="en-US"/>
              </w:rPr>
              <w:t xml:space="preserve">orm (Parental/Guardian </w:t>
            </w:r>
            <w:proofErr w:type="gramStart"/>
            <w:r w:rsidRPr="00C4608D">
              <w:rPr>
                <w:rFonts w:ascii="Arial" w:hAnsi="Arial" w:cs="Arial"/>
                <w:snapToGrid/>
                <w:sz w:val="18"/>
                <w:szCs w:val="18"/>
                <w:lang w:val="en-US"/>
              </w:rPr>
              <w:t>consent) —</w:t>
            </w:r>
            <w:proofErr w:type="gramEnd"/>
            <w:r w:rsidRPr="00C4608D">
              <w:rPr>
                <w:rFonts w:ascii="Arial" w:hAnsi="Arial" w:cs="Arial"/>
                <w:snapToGrid/>
                <w:sz w:val="18"/>
                <w:szCs w:val="18"/>
                <w:lang w:val="en-US"/>
              </w:rPr>
              <w:t xml:space="preserve"> required if your research participants are under 16 years</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of age or without capacity to consent</w:t>
            </w:r>
          </w:p>
        </w:tc>
      </w:tr>
      <w:tr w:rsidR="00615471" w:rsidRPr="00C4608D" w14:paraId="68E4469E" w14:textId="77777777" w:rsidTr="006D5FD9">
        <w:trPr>
          <w:trHeight w:val="288"/>
        </w:trPr>
        <w:tc>
          <w:tcPr>
            <w:tcW w:w="990" w:type="dxa"/>
          </w:tcPr>
          <w:p w14:paraId="760419A5" w14:textId="6A17C4F5"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00DA0810">
              <w:rPr>
                <w:rFonts w:ascii="Arial" w:hAnsi="Arial" w:cs="Arial"/>
                <w:sz w:val="18"/>
                <w:szCs w:val="18"/>
              </w:rPr>
              <w:t> </w:t>
            </w:r>
            <w:r w:rsidRPr="00C4608D">
              <w:rPr>
                <w:rFonts w:ascii="Arial" w:hAnsi="Arial" w:cs="Arial"/>
                <w:sz w:val="18"/>
                <w:szCs w:val="18"/>
              </w:rPr>
              <w:fldChar w:fldCharType="end"/>
            </w:r>
          </w:p>
        </w:tc>
        <w:tc>
          <w:tcPr>
            <w:tcW w:w="7740" w:type="dxa"/>
          </w:tcPr>
          <w:p w14:paraId="1658D4B1"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Assent Form — required if your research involves substitute consent</w:t>
            </w:r>
          </w:p>
        </w:tc>
      </w:tr>
      <w:tr w:rsidR="00615471" w:rsidRPr="00C4608D" w14:paraId="7717E069" w14:textId="77777777" w:rsidTr="006D5FD9">
        <w:trPr>
          <w:trHeight w:val="288"/>
        </w:trPr>
        <w:tc>
          <w:tcPr>
            <w:tcW w:w="990" w:type="dxa"/>
          </w:tcPr>
          <w:p w14:paraId="1875FDB5"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92C839"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Verbal Consent Script — required if you plan to seek verbal consent for any of the research participants</w:t>
            </w:r>
          </w:p>
        </w:tc>
      </w:tr>
      <w:tr w:rsidR="00615471" w:rsidRPr="00C4608D" w14:paraId="45FFDEDC" w14:textId="77777777" w:rsidTr="006D5FD9">
        <w:trPr>
          <w:trHeight w:val="288"/>
        </w:trPr>
        <w:tc>
          <w:tcPr>
            <w:tcW w:w="990" w:type="dxa"/>
          </w:tcPr>
          <w:p w14:paraId="6A0914B4"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96C2CCE" w14:textId="77777777" w:rsidR="00615471" w:rsidRPr="00C4608D" w:rsidRDefault="00CB0459" w:rsidP="006D5FD9">
            <w:pPr>
              <w:pStyle w:val="ListParagraph"/>
              <w:widowControl/>
              <w:snapToGrid w:val="0"/>
              <w:ind w:left="0"/>
              <w:rPr>
                <w:rFonts w:ascii="Arial" w:hAnsi="Arial" w:cs="Arial"/>
                <w:b/>
                <w:sz w:val="18"/>
                <w:szCs w:val="18"/>
              </w:rPr>
            </w:pPr>
            <w:r w:rsidRPr="00C4608D">
              <w:rPr>
                <w:rFonts w:ascii="Arial" w:hAnsi="Arial" w:cs="Arial"/>
                <w:snapToGrid/>
                <w:sz w:val="18"/>
                <w:szCs w:val="18"/>
                <w:lang w:val="en-US"/>
              </w:rPr>
              <w:t>On</w:t>
            </w:r>
            <w:r w:rsidR="004B7813" w:rsidRPr="00C4608D">
              <w:rPr>
                <w:rFonts w:ascii="Arial" w:hAnsi="Arial" w:cs="Arial"/>
                <w:snapToGrid/>
                <w:sz w:val="18"/>
                <w:szCs w:val="18"/>
                <w:lang w:val="en-US"/>
              </w:rPr>
              <w:t>-</w:t>
            </w:r>
            <w:r w:rsidRPr="00C4608D">
              <w:rPr>
                <w:rFonts w:ascii="Arial" w:hAnsi="Arial" w:cs="Arial"/>
                <w:snapToGrid/>
                <w:sz w:val="18"/>
                <w:szCs w:val="18"/>
                <w:lang w:val="en-US"/>
              </w:rPr>
              <w:t>line Consent Script — required if participants are asked to consent online</w:t>
            </w:r>
          </w:p>
        </w:tc>
      </w:tr>
      <w:tr w:rsidR="00615471" w:rsidRPr="00C4608D" w14:paraId="1D4B20EC" w14:textId="77777777" w:rsidTr="006D5FD9">
        <w:trPr>
          <w:trHeight w:val="288"/>
        </w:trPr>
        <w:tc>
          <w:tcPr>
            <w:tcW w:w="990" w:type="dxa"/>
          </w:tcPr>
          <w:p w14:paraId="041579D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6F0C1E4" w14:textId="77777777"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Consent for Audio/Visual/ Taping Form — required if you plan to use audio recording or photographs of</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participants. This may be included in the regular consent form as an additional check box.</w:t>
            </w:r>
          </w:p>
        </w:tc>
      </w:tr>
      <w:tr w:rsidR="00615471" w:rsidRPr="00C4608D" w14:paraId="3DE859EA" w14:textId="77777777" w:rsidTr="006D5FD9">
        <w:trPr>
          <w:trHeight w:val="288"/>
        </w:trPr>
        <w:tc>
          <w:tcPr>
            <w:tcW w:w="990" w:type="dxa"/>
          </w:tcPr>
          <w:p w14:paraId="663AB01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7482183A" w14:textId="6A8C7B16" w:rsidR="00615471" w:rsidRPr="00C4608D" w:rsidRDefault="00CB0459" w:rsidP="006D5FD9">
            <w:pPr>
              <w:widowControl/>
              <w:autoSpaceDE w:val="0"/>
              <w:autoSpaceDN w:val="0"/>
              <w:adjustRightInd w:val="0"/>
              <w:rPr>
                <w:rFonts w:ascii="Arial" w:hAnsi="Arial" w:cs="Arial"/>
                <w:b/>
                <w:sz w:val="18"/>
                <w:szCs w:val="18"/>
              </w:rPr>
            </w:pPr>
            <w:r w:rsidRPr="00C4608D">
              <w:rPr>
                <w:rFonts w:ascii="Arial" w:hAnsi="Arial" w:cs="Arial"/>
                <w:snapToGrid/>
                <w:sz w:val="18"/>
                <w:szCs w:val="18"/>
                <w:lang w:val="en-US"/>
              </w:rPr>
              <w:t xml:space="preserve">Decisions Needed </w:t>
            </w:r>
            <w:r w:rsidR="00186B73">
              <w:rPr>
                <w:rFonts w:ascii="Arial" w:hAnsi="Arial" w:cs="Arial"/>
                <w:snapToGrid/>
                <w:sz w:val="18"/>
                <w:szCs w:val="18"/>
                <w:lang w:val="en-US"/>
              </w:rPr>
              <w:t>f</w:t>
            </w:r>
            <w:r w:rsidRPr="00C4608D">
              <w:rPr>
                <w:rFonts w:ascii="Arial" w:hAnsi="Arial" w:cs="Arial"/>
                <w:snapToGrid/>
                <w:sz w:val="18"/>
                <w:szCs w:val="18"/>
                <w:lang w:val="en-US"/>
              </w:rPr>
              <w:t>rom Other REB Boards — required if your research requires ethics approval from an institution</w:t>
            </w:r>
            <w:r w:rsidR="00105AE2" w:rsidRPr="00C4608D">
              <w:rPr>
                <w:rFonts w:ascii="Arial" w:hAnsi="Arial" w:cs="Arial"/>
                <w:snapToGrid/>
                <w:sz w:val="18"/>
                <w:szCs w:val="18"/>
                <w:lang w:val="en-US"/>
              </w:rPr>
              <w:t xml:space="preserve"> </w:t>
            </w:r>
            <w:r w:rsidRPr="00C4608D">
              <w:rPr>
                <w:rFonts w:ascii="Arial" w:hAnsi="Arial" w:cs="Arial"/>
                <w:snapToGrid/>
                <w:sz w:val="18"/>
                <w:szCs w:val="18"/>
                <w:lang w:val="en-US"/>
              </w:rPr>
              <w:t>other than York University</w:t>
            </w:r>
          </w:p>
        </w:tc>
      </w:tr>
    </w:tbl>
    <w:p w14:paraId="15CE2EC4" w14:textId="77777777" w:rsidR="00615471" w:rsidRPr="00C4608D" w:rsidRDefault="00615471" w:rsidP="00615471">
      <w:pPr>
        <w:pStyle w:val="ListParagraph"/>
        <w:widowControl/>
        <w:snapToGrid w:val="0"/>
        <w:ind w:left="0"/>
        <w:rPr>
          <w:rFonts w:ascii="Arial" w:hAnsi="Arial" w:cs="Arial"/>
          <w:b/>
          <w:sz w:val="18"/>
          <w:szCs w:val="18"/>
        </w:rPr>
      </w:pPr>
    </w:p>
    <w:p w14:paraId="21E4D6FE" w14:textId="77777777" w:rsidR="00615471" w:rsidRPr="00C4608D" w:rsidRDefault="00615471" w:rsidP="00DC1669">
      <w:pPr>
        <w:pStyle w:val="ListParagraph"/>
        <w:widowControl/>
        <w:numPr>
          <w:ilvl w:val="0"/>
          <w:numId w:val="5"/>
        </w:numPr>
        <w:tabs>
          <w:tab w:val="left" w:pos="1440"/>
        </w:tabs>
        <w:snapToGrid w:val="0"/>
        <w:spacing w:after="200"/>
        <w:ind w:left="540" w:hanging="450"/>
        <w:rPr>
          <w:rFonts w:ascii="Arial" w:hAnsi="Arial" w:cs="Arial"/>
          <w:b/>
          <w:sz w:val="18"/>
          <w:szCs w:val="18"/>
        </w:rPr>
      </w:pPr>
      <w:r w:rsidRPr="00C4608D">
        <w:rPr>
          <w:rFonts w:ascii="Arial" w:hAnsi="Arial" w:cs="Arial"/>
          <w:b/>
          <w:sz w:val="18"/>
          <w:szCs w:val="18"/>
        </w:rPr>
        <w:t>External permissions and approvals</w:t>
      </w:r>
      <w:r w:rsidR="00CB0459" w:rsidRPr="00C4608D">
        <w:rPr>
          <w:rFonts w:ascii="Arial" w:hAnsi="Arial" w:cs="Arial"/>
          <w:b/>
          <w:sz w:val="18"/>
          <w:szCs w:val="18"/>
        </w:rPr>
        <w:t xml:space="preserve"> (if applicable)</w:t>
      </w:r>
      <w:r w:rsidRPr="00C4608D">
        <w:rPr>
          <w:rFonts w:ascii="Arial" w:hAnsi="Arial" w:cs="Arial"/>
          <w:b/>
          <w:sz w:val="18"/>
          <w:szCs w:val="18"/>
        </w:rPr>
        <w:t>:</w:t>
      </w:r>
    </w:p>
    <w:tbl>
      <w:tblPr>
        <w:tblStyle w:val="TableGrid"/>
        <w:tblW w:w="0" w:type="auto"/>
        <w:tblInd w:w="828" w:type="dxa"/>
        <w:tblLook w:val="04A0" w:firstRow="1" w:lastRow="0" w:firstColumn="1" w:lastColumn="0" w:noHBand="0" w:noVBand="1"/>
      </w:tblPr>
      <w:tblGrid>
        <w:gridCol w:w="981"/>
        <w:gridCol w:w="7541"/>
      </w:tblGrid>
      <w:tr w:rsidR="00615471" w:rsidRPr="00C4608D" w14:paraId="41C6EDBA" w14:textId="77777777" w:rsidTr="006D5FD9">
        <w:trPr>
          <w:trHeight w:val="288"/>
        </w:trPr>
        <w:tc>
          <w:tcPr>
            <w:tcW w:w="990" w:type="dxa"/>
          </w:tcPr>
          <w:p w14:paraId="6318942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0F9949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REB approval required – certificate attached</w:t>
            </w:r>
          </w:p>
        </w:tc>
      </w:tr>
      <w:tr w:rsidR="00615471" w:rsidRPr="00C4608D" w14:paraId="1D195EBE" w14:textId="77777777" w:rsidTr="006D5FD9">
        <w:trPr>
          <w:trHeight w:val="288"/>
        </w:trPr>
        <w:tc>
          <w:tcPr>
            <w:tcW w:w="990" w:type="dxa"/>
          </w:tcPr>
          <w:p w14:paraId="079AD63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A197138"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External institutional permission required – documentation provided</w:t>
            </w:r>
          </w:p>
        </w:tc>
      </w:tr>
      <w:tr w:rsidR="00615471" w:rsidRPr="00C4608D" w14:paraId="32F33097" w14:textId="77777777" w:rsidTr="006D5FD9">
        <w:trPr>
          <w:trHeight w:val="288"/>
        </w:trPr>
        <w:tc>
          <w:tcPr>
            <w:tcW w:w="990" w:type="dxa"/>
          </w:tcPr>
          <w:p w14:paraId="715459F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C0D3D3D" w14:textId="1CFD253F"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Internal institutional permission/approval required (</w:t>
            </w:r>
            <w:r w:rsidR="00E1617C" w:rsidRPr="00C4608D">
              <w:rPr>
                <w:rFonts w:ascii="Arial" w:hAnsi="Arial" w:cs="Arial"/>
                <w:sz w:val="18"/>
                <w:szCs w:val="18"/>
              </w:rPr>
              <w:t>e.g.,</w:t>
            </w:r>
            <w:r w:rsidRPr="00C4608D">
              <w:rPr>
                <w:rFonts w:ascii="Arial" w:hAnsi="Arial" w:cs="Arial"/>
                <w:sz w:val="18"/>
                <w:szCs w:val="18"/>
              </w:rPr>
              <w:t xml:space="preserve"> OIPA) – documentation provided</w:t>
            </w:r>
          </w:p>
        </w:tc>
      </w:tr>
      <w:tr w:rsidR="00615471" w:rsidRPr="00C4608D" w14:paraId="168D188F" w14:textId="77777777" w:rsidTr="006D5FD9">
        <w:trPr>
          <w:trHeight w:val="288"/>
        </w:trPr>
        <w:tc>
          <w:tcPr>
            <w:tcW w:w="990" w:type="dxa"/>
          </w:tcPr>
          <w:p w14:paraId="369BEC1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lastRenderedPageBreak/>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16BE1DE2"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Medical directive</w:t>
            </w:r>
            <w:r w:rsidRPr="00C4608D">
              <w:rPr>
                <w:rFonts w:ascii="Arial" w:hAnsi="Arial" w:cs="Arial"/>
                <w:sz w:val="18"/>
                <w:szCs w:val="18"/>
              </w:rPr>
              <w:tab/>
            </w:r>
          </w:p>
        </w:tc>
      </w:tr>
      <w:tr w:rsidR="00615471" w:rsidRPr="00C4608D" w14:paraId="02A1EB05" w14:textId="77777777" w:rsidTr="006D5FD9">
        <w:trPr>
          <w:trHeight w:val="288"/>
        </w:trPr>
        <w:tc>
          <w:tcPr>
            <w:tcW w:w="990" w:type="dxa"/>
          </w:tcPr>
          <w:p w14:paraId="3DF3D4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4E3C8407"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registration</w:t>
            </w:r>
          </w:p>
        </w:tc>
      </w:tr>
      <w:tr w:rsidR="00615471" w:rsidRPr="00C4608D" w14:paraId="48E6B388" w14:textId="77777777" w:rsidTr="006D5FD9">
        <w:trPr>
          <w:trHeight w:val="288"/>
        </w:trPr>
        <w:tc>
          <w:tcPr>
            <w:tcW w:w="990" w:type="dxa"/>
          </w:tcPr>
          <w:p w14:paraId="18C1D691"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F51318C"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Clinical Trial – other</w:t>
            </w:r>
          </w:p>
        </w:tc>
      </w:tr>
      <w:tr w:rsidR="00615471" w:rsidRPr="00C4608D" w14:paraId="2C7DCC5B" w14:textId="77777777" w:rsidTr="006D5FD9">
        <w:trPr>
          <w:trHeight w:val="288"/>
        </w:trPr>
        <w:tc>
          <w:tcPr>
            <w:tcW w:w="990" w:type="dxa"/>
          </w:tcPr>
          <w:p w14:paraId="558242EB"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4E1B66"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Research Agreement(s) – append all copies</w:t>
            </w:r>
          </w:p>
        </w:tc>
      </w:tr>
      <w:tr w:rsidR="00531BFC" w:rsidRPr="00C4608D" w14:paraId="42BD23AC" w14:textId="77777777" w:rsidTr="006D5FD9">
        <w:trPr>
          <w:trHeight w:val="288"/>
        </w:trPr>
        <w:tc>
          <w:tcPr>
            <w:tcW w:w="990" w:type="dxa"/>
          </w:tcPr>
          <w:p w14:paraId="711590A7"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35B5AF4"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Data Use Agreements</w:t>
            </w:r>
          </w:p>
        </w:tc>
      </w:tr>
      <w:tr w:rsidR="00531BFC" w:rsidRPr="00C4608D" w14:paraId="5C1DF58B" w14:textId="77777777" w:rsidTr="006D5FD9">
        <w:trPr>
          <w:trHeight w:val="288"/>
        </w:trPr>
        <w:tc>
          <w:tcPr>
            <w:tcW w:w="990" w:type="dxa"/>
          </w:tcPr>
          <w:p w14:paraId="6D0E5FF0"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5B836DF3"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Biosafety Permit</w:t>
            </w:r>
          </w:p>
        </w:tc>
      </w:tr>
      <w:tr w:rsidR="00531BFC" w:rsidRPr="00C4608D" w14:paraId="526A1F4A" w14:textId="77777777" w:rsidTr="006D5FD9">
        <w:trPr>
          <w:trHeight w:val="288"/>
        </w:trPr>
        <w:tc>
          <w:tcPr>
            <w:tcW w:w="990" w:type="dxa"/>
          </w:tcPr>
          <w:p w14:paraId="0461AF6A"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329327C9" w14:textId="77777777" w:rsidR="00531BFC" w:rsidRPr="00C4608D" w:rsidRDefault="00531BFC" w:rsidP="006D5FD9">
            <w:pPr>
              <w:pStyle w:val="ListParagraph"/>
              <w:widowControl/>
              <w:snapToGrid w:val="0"/>
              <w:ind w:left="0"/>
              <w:rPr>
                <w:rFonts w:ascii="Arial" w:hAnsi="Arial" w:cs="Arial"/>
                <w:sz w:val="18"/>
                <w:szCs w:val="18"/>
              </w:rPr>
            </w:pPr>
            <w:r w:rsidRPr="00C4608D">
              <w:rPr>
                <w:rFonts w:ascii="Arial" w:hAnsi="Arial" w:cs="Arial"/>
                <w:sz w:val="18"/>
                <w:szCs w:val="18"/>
              </w:rPr>
              <w:t xml:space="preserve">Radiation </w:t>
            </w:r>
            <w:r w:rsidR="00D72CE6" w:rsidRPr="00C4608D">
              <w:rPr>
                <w:rFonts w:ascii="Arial" w:hAnsi="Arial" w:cs="Arial"/>
                <w:sz w:val="18"/>
                <w:szCs w:val="18"/>
              </w:rPr>
              <w:t>Safety Approval</w:t>
            </w:r>
          </w:p>
        </w:tc>
      </w:tr>
    </w:tbl>
    <w:p w14:paraId="4C3F287B" w14:textId="77777777" w:rsidR="00615471" w:rsidRPr="00C4608D" w:rsidRDefault="00615471" w:rsidP="00615471">
      <w:pPr>
        <w:tabs>
          <w:tab w:val="left" w:pos="540"/>
          <w:tab w:val="left" w:pos="1440"/>
        </w:tabs>
        <w:snapToGrid w:val="0"/>
        <w:rPr>
          <w:rFonts w:ascii="Arial" w:hAnsi="Arial" w:cs="Arial"/>
          <w:sz w:val="18"/>
          <w:szCs w:val="18"/>
        </w:rPr>
      </w:pPr>
    </w:p>
    <w:p w14:paraId="2E00E547" w14:textId="77777777" w:rsidR="00615471" w:rsidRPr="00C4608D" w:rsidRDefault="00615471" w:rsidP="00DC1669">
      <w:pPr>
        <w:pStyle w:val="ListParagraph"/>
        <w:widowControl/>
        <w:numPr>
          <w:ilvl w:val="0"/>
          <w:numId w:val="5"/>
        </w:numPr>
        <w:tabs>
          <w:tab w:val="left" w:pos="540"/>
          <w:tab w:val="left" w:pos="1440"/>
        </w:tabs>
        <w:snapToGrid w:val="0"/>
        <w:spacing w:after="200"/>
        <w:ind w:left="540" w:hanging="450"/>
        <w:rPr>
          <w:rFonts w:ascii="Arial" w:hAnsi="Arial" w:cs="Arial"/>
          <w:b/>
          <w:sz w:val="18"/>
          <w:szCs w:val="18"/>
        </w:rPr>
      </w:pPr>
      <w:r w:rsidRPr="00C4608D">
        <w:rPr>
          <w:rFonts w:ascii="Arial" w:hAnsi="Arial" w:cs="Arial"/>
          <w:b/>
          <w:sz w:val="18"/>
          <w:szCs w:val="18"/>
        </w:rPr>
        <w:t>Test Instruments:</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171EC689" w14:textId="77777777" w:rsidTr="006D5FD9">
        <w:trPr>
          <w:trHeight w:val="288"/>
        </w:trPr>
        <w:tc>
          <w:tcPr>
            <w:tcW w:w="990" w:type="dxa"/>
          </w:tcPr>
          <w:p w14:paraId="7368B287" w14:textId="568D6F25" w:rsidR="00615471" w:rsidRPr="00C4608D" w:rsidRDefault="00615471" w:rsidP="006D5FD9">
            <w:pPr>
              <w:pStyle w:val="ListParagraph"/>
              <w:widowControl/>
              <w:snapToGrid w:val="0"/>
              <w:ind w:left="0"/>
              <w:rPr>
                <w:rFonts w:ascii="Arial" w:hAnsi="Arial" w:cs="Arial"/>
                <w:b/>
                <w:sz w:val="18"/>
                <w:szCs w:val="18"/>
              </w:rPr>
            </w:pPr>
            <w:del w:id="1" w:author="Sotirios Liaskos" w:date="2024-12-05T13:43:00Z" w16du:dateUtc="2024-12-05T18:43:00Z">
              <w:r w:rsidRPr="00C4608D" w:rsidDel="00DA0810">
                <w:rPr>
                  <w:rFonts w:ascii="Arial" w:hAnsi="Arial" w:cs="Arial"/>
                  <w:sz w:val="18"/>
                  <w:szCs w:val="18"/>
                </w:rPr>
                <w:fldChar w:fldCharType="begin">
                  <w:ffData>
                    <w:name w:val="Text1"/>
                    <w:enabled/>
                    <w:calcOnExit w:val="0"/>
                    <w:textInput/>
                  </w:ffData>
                </w:fldChar>
              </w:r>
              <w:r w:rsidRPr="00C4608D" w:rsidDel="00DA0810">
                <w:rPr>
                  <w:rFonts w:ascii="Arial" w:hAnsi="Arial" w:cs="Arial"/>
                  <w:sz w:val="18"/>
                  <w:szCs w:val="18"/>
                </w:rPr>
                <w:delInstrText xml:space="preserve"> FORMTEXT </w:delInstrText>
              </w:r>
              <w:r w:rsidRPr="00C4608D" w:rsidDel="00DA0810">
                <w:rPr>
                  <w:rFonts w:ascii="Arial" w:hAnsi="Arial" w:cs="Arial"/>
                  <w:sz w:val="18"/>
                  <w:szCs w:val="18"/>
                </w:rPr>
              </w:r>
              <w:r w:rsidRPr="00C4608D" w:rsidDel="00DA0810">
                <w:rPr>
                  <w:rFonts w:ascii="Arial" w:hAnsi="Arial" w:cs="Arial"/>
                  <w:sz w:val="18"/>
                  <w:szCs w:val="18"/>
                </w:rPr>
                <w:fldChar w:fldCharType="separate"/>
              </w:r>
            </w:del>
            <w:r w:rsidR="00835E54">
              <w:rPr>
                <w:rFonts w:ascii="Arial" w:hAnsi="Arial" w:cs="Arial"/>
                <w:sz w:val="18"/>
                <w:szCs w:val="18"/>
              </w:rPr>
              <w:t>X</w:t>
            </w:r>
            <w:del w:id="2" w:author="Sotirios Liaskos" w:date="2024-12-05T13:43:00Z" w16du:dateUtc="2024-12-05T18:43:00Z">
              <w:r w:rsidRPr="00C4608D" w:rsidDel="00DA0810">
                <w:rPr>
                  <w:rFonts w:ascii="Arial" w:hAnsi="Arial" w:cs="Arial"/>
                  <w:sz w:val="18"/>
                  <w:szCs w:val="18"/>
                </w:rPr>
                <w:fldChar w:fldCharType="end"/>
              </w:r>
            </w:del>
            <w:ins w:id="3" w:author="Sotirios Liaskos" w:date="2024-12-05T13:43:00Z" w16du:dateUtc="2024-12-05T18:43:00Z">
              <w:r w:rsidR="00DA0810" w:rsidRPr="00C4608D">
                <w:rPr>
                  <w:rFonts w:ascii="Arial" w:hAnsi="Arial" w:cs="Arial"/>
                  <w:sz w:val="18"/>
                  <w:szCs w:val="18"/>
                </w:rPr>
                <w:fldChar w:fldCharType="begin">
                  <w:ffData>
                    <w:name w:val="Text1"/>
                    <w:enabled/>
                    <w:calcOnExit w:val="0"/>
                    <w:textInput/>
                  </w:ffData>
                </w:fldChar>
              </w:r>
              <w:r w:rsidR="00DA0810" w:rsidRPr="00C4608D">
                <w:rPr>
                  <w:rFonts w:ascii="Arial" w:hAnsi="Arial" w:cs="Arial"/>
                  <w:sz w:val="18"/>
                  <w:szCs w:val="18"/>
                </w:rPr>
                <w:instrText xml:space="preserve"> FORMTEXT </w:instrText>
              </w:r>
              <w:r w:rsidR="00DA0810" w:rsidRPr="00C4608D">
                <w:rPr>
                  <w:rFonts w:ascii="Arial" w:hAnsi="Arial" w:cs="Arial"/>
                  <w:sz w:val="18"/>
                  <w:szCs w:val="18"/>
                </w:rPr>
              </w:r>
              <w:r w:rsidR="00DA0810" w:rsidRPr="00C4608D">
                <w:rPr>
                  <w:rFonts w:ascii="Arial" w:hAnsi="Arial" w:cs="Arial"/>
                  <w:sz w:val="18"/>
                  <w:szCs w:val="18"/>
                </w:rPr>
                <w:fldChar w:fldCharType="separate"/>
              </w:r>
            </w:ins>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r w:rsidR="00835E54">
              <w:rPr>
                <w:rFonts w:ascii="Arial" w:hAnsi="Arial" w:cs="Arial"/>
                <w:sz w:val="18"/>
                <w:szCs w:val="18"/>
              </w:rPr>
              <w:t> </w:t>
            </w:r>
            <w:ins w:id="4" w:author="Sotirios Liaskos" w:date="2024-12-05T13:43:00Z" w16du:dateUtc="2024-12-05T18:43:00Z">
              <w:r w:rsidR="00DA0810" w:rsidRPr="00C4608D">
                <w:rPr>
                  <w:rFonts w:ascii="Arial" w:hAnsi="Arial" w:cs="Arial"/>
                  <w:sz w:val="18"/>
                  <w:szCs w:val="18"/>
                </w:rPr>
                <w:fldChar w:fldCharType="end"/>
              </w:r>
            </w:ins>
          </w:p>
        </w:tc>
        <w:tc>
          <w:tcPr>
            <w:tcW w:w="7740" w:type="dxa"/>
          </w:tcPr>
          <w:p w14:paraId="1295C7C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Questionnaires and Test Instruments</w:t>
            </w:r>
          </w:p>
        </w:tc>
      </w:tr>
      <w:tr w:rsidR="00615471" w:rsidRPr="00C4608D" w14:paraId="24FED086" w14:textId="77777777" w:rsidTr="006D5FD9">
        <w:trPr>
          <w:trHeight w:val="288"/>
        </w:trPr>
        <w:tc>
          <w:tcPr>
            <w:tcW w:w="990" w:type="dxa"/>
          </w:tcPr>
          <w:p w14:paraId="12B33F0D"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0186A1EE" w14:textId="77777777" w:rsidR="00615471" w:rsidRPr="00C4608D" w:rsidRDefault="00615471" w:rsidP="006D5FD9">
            <w:pPr>
              <w:pStyle w:val="ListParagraph"/>
              <w:widowControl/>
              <w:snapToGrid w:val="0"/>
              <w:ind w:left="0"/>
              <w:rPr>
                <w:rFonts w:ascii="Arial" w:hAnsi="Arial" w:cs="Arial"/>
                <w:b/>
                <w:sz w:val="18"/>
                <w:szCs w:val="18"/>
              </w:rPr>
            </w:pPr>
            <w:r w:rsidRPr="00C4608D">
              <w:rPr>
                <w:rFonts w:ascii="Arial" w:hAnsi="Arial" w:cs="Arial"/>
                <w:sz w:val="18"/>
                <w:szCs w:val="18"/>
              </w:rPr>
              <w:t>Draft interview, focus group questions</w:t>
            </w:r>
          </w:p>
        </w:tc>
      </w:tr>
    </w:tbl>
    <w:p w14:paraId="5E926CD6" w14:textId="77777777" w:rsidR="008F7701" w:rsidRPr="00C4608D" w:rsidRDefault="008F7701" w:rsidP="009C4AA8">
      <w:pPr>
        <w:rPr>
          <w:sz w:val="18"/>
          <w:szCs w:val="18"/>
        </w:rPr>
      </w:pPr>
    </w:p>
    <w:p w14:paraId="32663003" w14:textId="77777777" w:rsidR="00615471" w:rsidRPr="00C4608D" w:rsidRDefault="00615471" w:rsidP="00C4608D">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Recruitment:</w:t>
      </w:r>
    </w:p>
    <w:tbl>
      <w:tblPr>
        <w:tblStyle w:val="TableGrid"/>
        <w:tblW w:w="0" w:type="auto"/>
        <w:tblInd w:w="828" w:type="dxa"/>
        <w:tblLayout w:type="fixed"/>
        <w:tblLook w:val="04A0" w:firstRow="1" w:lastRow="0" w:firstColumn="1" w:lastColumn="0" w:noHBand="0" w:noVBand="1"/>
      </w:tblPr>
      <w:tblGrid>
        <w:gridCol w:w="986"/>
        <w:gridCol w:w="7744"/>
      </w:tblGrid>
      <w:tr w:rsidR="00615471" w:rsidRPr="00C4608D" w14:paraId="38CD7360" w14:textId="77777777" w:rsidTr="006D5FD9">
        <w:trPr>
          <w:trHeight w:val="44"/>
        </w:trPr>
        <w:tc>
          <w:tcPr>
            <w:tcW w:w="986" w:type="dxa"/>
          </w:tcPr>
          <w:p w14:paraId="154CB238" w14:textId="3F1C7F82" w:rsidR="00615471" w:rsidRPr="00C4608D" w:rsidRDefault="00615471" w:rsidP="006D5FD9">
            <w:pPr>
              <w:pStyle w:val="ListParagraph"/>
              <w:snapToGrid w:val="0"/>
              <w:ind w:left="0"/>
              <w:rPr>
                <w:rFonts w:ascii="Arial" w:hAnsi="Arial" w:cs="Arial"/>
                <w:b/>
                <w:i/>
                <w:sz w:val="18"/>
                <w:szCs w:val="18"/>
              </w:rPr>
            </w:pPr>
            <w:r w:rsidRPr="00C4608D">
              <w:rPr>
                <w:rFonts w:ascii="Arial" w:hAnsi="Arial" w:cs="Arial"/>
                <w:i/>
                <w:sz w:val="18"/>
                <w:szCs w:val="18"/>
              </w:rPr>
              <w:fldChar w:fldCharType="begin">
                <w:ffData>
                  <w:name w:val="Text1"/>
                  <w:enabled/>
                  <w:calcOnExit w:val="0"/>
                  <w:textInput/>
                </w:ffData>
              </w:fldChar>
            </w:r>
            <w:r w:rsidRPr="00C4608D">
              <w:rPr>
                <w:rFonts w:ascii="Arial" w:hAnsi="Arial" w:cs="Arial"/>
                <w:i/>
                <w:sz w:val="18"/>
                <w:szCs w:val="18"/>
              </w:rPr>
              <w:instrText xml:space="preserve"> FORMTEXT </w:instrText>
            </w:r>
            <w:r w:rsidRPr="00C4608D">
              <w:rPr>
                <w:rFonts w:ascii="Arial" w:hAnsi="Arial" w:cs="Arial"/>
                <w:i/>
                <w:sz w:val="18"/>
                <w:szCs w:val="18"/>
              </w:rPr>
            </w:r>
            <w:r w:rsidRPr="00C4608D">
              <w:rPr>
                <w:rFonts w:ascii="Arial" w:hAnsi="Arial" w:cs="Arial"/>
                <w:i/>
                <w:sz w:val="18"/>
                <w:szCs w:val="18"/>
              </w:rPr>
              <w:fldChar w:fldCharType="separate"/>
            </w:r>
            <w:r w:rsidR="00DA0CDA">
              <w:rPr>
                <w:rFonts w:ascii="Arial" w:hAnsi="Arial" w:cs="Arial"/>
                <w:i/>
                <w:noProof/>
                <w:sz w:val="18"/>
                <w:szCs w:val="18"/>
              </w:rPr>
              <w:t>X</w:t>
            </w:r>
            <w:r w:rsidRPr="00C4608D">
              <w:rPr>
                <w:rFonts w:ascii="Arial" w:hAnsi="Arial" w:cs="Arial"/>
                <w:i/>
                <w:sz w:val="18"/>
                <w:szCs w:val="18"/>
              </w:rPr>
              <w:fldChar w:fldCharType="end"/>
            </w:r>
          </w:p>
        </w:tc>
        <w:tc>
          <w:tcPr>
            <w:tcW w:w="7744" w:type="dxa"/>
          </w:tcPr>
          <w:p w14:paraId="3A5DBAA1"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Recruitment Materials: Posters, Letters, Participant Pool Advertisement, etc.</w:t>
            </w:r>
          </w:p>
        </w:tc>
      </w:tr>
    </w:tbl>
    <w:p w14:paraId="3CD00F41" w14:textId="77777777" w:rsidR="00E01553" w:rsidRPr="00C4608D" w:rsidRDefault="00E01553" w:rsidP="00187F76">
      <w:pPr>
        <w:pStyle w:val="ListParagraph"/>
        <w:tabs>
          <w:tab w:val="left" w:pos="1440"/>
        </w:tabs>
        <w:snapToGrid w:val="0"/>
        <w:ind w:left="540"/>
        <w:rPr>
          <w:rFonts w:ascii="Arial" w:hAnsi="Arial" w:cs="Arial"/>
          <w:b/>
          <w:sz w:val="18"/>
          <w:szCs w:val="18"/>
        </w:rPr>
      </w:pPr>
    </w:p>
    <w:p w14:paraId="14E6013D" w14:textId="77777777" w:rsidR="00615471" w:rsidRPr="00C4608D" w:rsidRDefault="00615471" w:rsidP="00187F76">
      <w:pPr>
        <w:pStyle w:val="ListParagraph"/>
        <w:numPr>
          <w:ilvl w:val="0"/>
          <w:numId w:val="5"/>
        </w:numPr>
        <w:tabs>
          <w:tab w:val="left" w:pos="1440"/>
        </w:tabs>
        <w:snapToGrid w:val="0"/>
        <w:ind w:left="540" w:hanging="450"/>
        <w:rPr>
          <w:rFonts w:ascii="Arial" w:hAnsi="Arial" w:cs="Arial"/>
          <w:b/>
          <w:sz w:val="18"/>
          <w:szCs w:val="18"/>
        </w:rPr>
      </w:pPr>
      <w:r w:rsidRPr="00C4608D">
        <w:rPr>
          <w:rFonts w:ascii="Arial" w:hAnsi="Arial" w:cs="Arial"/>
          <w:b/>
          <w:sz w:val="18"/>
          <w:szCs w:val="18"/>
        </w:rPr>
        <w:t>Debriefing:</w:t>
      </w:r>
    </w:p>
    <w:tbl>
      <w:tblPr>
        <w:tblStyle w:val="TableGrid"/>
        <w:tblW w:w="0" w:type="auto"/>
        <w:tblInd w:w="828" w:type="dxa"/>
        <w:tblLayout w:type="fixed"/>
        <w:tblLook w:val="04A0" w:firstRow="1" w:lastRow="0" w:firstColumn="1" w:lastColumn="0" w:noHBand="0" w:noVBand="1"/>
      </w:tblPr>
      <w:tblGrid>
        <w:gridCol w:w="990"/>
        <w:gridCol w:w="7740"/>
      </w:tblGrid>
      <w:tr w:rsidR="00615471" w:rsidRPr="00C4608D" w14:paraId="6EC786EC" w14:textId="77777777" w:rsidTr="006D5FD9">
        <w:trPr>
          <w:trHeight w:val="288"/>
        </w:trPr>
        <w:tc>
          <w:tcPr>
            <w:tcW w:w="990" w:type="dxa"/>
          </w:tcPr>
          <w:p w14:paraId="56CA45B8"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28E18567"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Debriefing Letter</w:t>
            </w:r>
            <w:r w:rsidR="007750AF" w:rsidRPr="00C4608D">
              <w:rPr>
                <w:rFonts w:ascii="Arial" w:hAnsi="Arial" w:cs="Arial"/>
                <w:sz w:val="18"/>
                <w:szCs w:val="18"/>
              </w:rPr>
              <w:t>/Information</w:t>
            </w:r>
            <w:r w:rsidR="00531BFC" w:rsidRPr="00C4608D">
              <w:rPr>
                <w:rFonts w:ascii="Arial" w:hAnsi="Arial" w:cs="Arial"/>
                <w:sz w:val="18"/>
                <w:szCs w:val="18"/>
              </w:rPr>
              <w:t xml:space="preserve"> – required if your research involves deception (see </w:t>
            </w:r>
            <w:r w:rsidR="004B7813" w:rsidRPr="00C4608D">
              <w:rPr>
                <w:rFonts w:ascii="Arial" w:hAnsi="Arial" w:cs="Arial"/>
                <w:sz w:val="18"/>
                <w:szCs w:val="18"/>
              </w:rPr>
              <w:t>S</w:t>
            </w:r>
            <w:r w:rsidR="00531BFC" w:rsidRPr="00C4608D">
              <w:rPr>
                <w:rFonts w:ascii="Arial" w:hAnsi="Arial" w:cs="Arial"/>
                <w:sz w:val="18"/>
                <w:szCs w:val="18"/>
              </w:rPr>
              <w:t>ection 10, Informed Consent form for details)</w:t>
            </w:r>
          </w:p>
        </w:tc>
      </w:tr>
      <w:tr w:rsidR="007750AF" w:rsidRPr="00C4608D" w14:paraId="5A13FAA6" w14:textId="77777777" w:rsidTr="006D5FD9">
        <w:trPr>
          <w:trHeight w:val="288"/>
        </w:trPr>
        <w:tc>
          <w:tcPr>
            <w:tcW w:w="990" w:type="dxa"/>
          </w:tcPr>
          <w:p w14:paraId="77900903" w14:textId="77777777" w:rsidR="007750AF" w:rsidRPr="00C4608D" w:rsidRDefault="00105AE2"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740" w:type="dxa"/>
          </w:tcPr>
          <w:p w14:paraId="6BB6ACE7" w14:textId="77777777" w:rsidR="007750AF" w:rsidRPr="00C4608D" w:rsidRDefault="007750AF" w:rsidP="006D5FD9">
            <w:pPr>
              <w:pStyle w:val="ListParagraph"/>
              <w:snapToGrid w:val="0"/>
              <w:ind w:left="0"/>
              <w:rPr>
                <w:rFonts w:ascii="Arial" w:hAnsi="Arial" w:cs="Arial"/>
                <w:sz w:val="18"/>
                <w:szCs w:val="18"/>
              </w:rPr>
            </w:pPr>
            <w:r w:rsidRPr="00C4608D">
              <w:rPr>
                <w:rFonts w:ascii="Arial" w:hAnsi="Arial" w:cs="Arial"/>
                <w:sz w:val="18"/>
                <w:szCs w:val="18"/>
              </w:rPr>
              <w:t>Debriefing Consent Document – required following administration of debriefing statement (if your research involves deception)</w:t>
            </w:r>
          </w:p>
        </w:tc>
      </w:tr>
    </w:tbl>
    <w:p w14:paraId="4B839F53"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p>
    <w:p w14:paraId="13841802" w14:textId="77777777" w:rsidR="00615471" w:rsidRPr="00C4608D" w:rsidRDefault="00615471" w:rsidP="00187F76">
      <w:pPr>
        <w:tabs>
          <w:tab w:val="left" w:pos="540"/>
          <w:tab w:val="left" w:pos="1440"/>
        </w:tabs>
        <w:snapToGrid w:val="0"/>
        <w:ind w:left="1440" w:hanging="1440"/>
        <w:contextualSpacing/>
        <w:rPr>
          <w:rFonts w:ascii="Arial" w:hAnsi="Arial" w:cs="Arial"/>
          <w:b/>
          <w:sz w:val="18"/>
          <w:szCs w:val="18"/>
        </w:rPr>
      </w:pPr>
      <w:r w:rsidRPr="00C4608D">
        <w:rPr>
          <w:rFonts w:ascii="Arial" w:hAnsi="Arial" w:cs="Arial"/>
          <w:b/>
          <w:sz w:val="18"/>
          <w:szCs w:val="18"/>
        </w:rPr>
        <w:t>OTHER:</w:t>
      </w:r>
    </w:p>
    <w:tbl>
      <w:tblPr>
        <w:tblStyle w:val="TableGrid"/>
        <w:tblW w:w="0" w:type="auto"/>
        <w:tblInd w:w="828" w:type="dxa"/>
        <w:tblLook w:val="04A0" w:firstRow="1" w:lastRow="0" w:firstColumn="1" w:lastColumn="0" w:noHBand="0" w:noVBand="1"/>
      </w:tblPr>
      <w:tblGrid>
        <w:gridCol w:w="981"/>
        <w:gridCol w:w="7541"/>
      </w:tblGrid>
      <w:tr w:rsidR="00615471" w:rsidRPr="00C4608D" w14:paraId="332703D5" w14:textId="77777777" w:rsidTr="001342B5">
        <w:trPr>
          <w:trHeight w:val="288"/>
        </w:trPr>
        <w:tc>
          <w:tcPr>
            <w:tcW w:w="981" w:type="dxa"/>
          </w:tcPr>
          <w:p w14:paraId="6D78C74E"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4D82EF66" w14:textId="77777777" w:rsidR="00615471" w:rsidRPr="00C4608D" w:rsidRDefault="00615471" w:rsidP="006D5FD9">
            <w:pPr>
              <w:pStyle w:val="ListParagraph"/>
              <w:snapToGrid w:val="0"/>
              <w:ind w:left="0"/>
              <w:rPr>
                <w:rFonts w:ascii="Arial" w:hAnsi="Arial" w:cs="Arial"/>
                <w:b/>
                <w:sz w:val="18"/>
                <w:szCs w:val="18"/>
              </w:rPr>
            </w:pPr>
            <w:r w:rsidRPr="00C4608D">
              <w:rPr>
                <w:rFonts w:ascii="Arial" w:hAnsi="Arial" w:cs="Arial"/>
                <w:sz w:val="18"/>
                <w:szCs w:val="18"/>
              </w:rPr>
              <w:t>Reviewed:  Clinical Trial Research Guidelines</w:t>
            </w:r>
          </w:p>
        </w:tc>
      </w:tr>
      <w:tr w:rsidR="00E01553" w:rsidRPr="00C4608D" w14:paraId="133C36DE" w14:textId="77777777" w:rsidTr="001342B5">
        <w:trPr>
          <w:trHeight w:val="288"/>
        </w:trPr>
        <w:tc>
          <w:tcPr>
            <w:tcW w:w="981" w:type="dxa"/>
          </w:tcPr>
          <w:p w14:paraId="7ACACBCE"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50F99E56"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 xml:space="preserve">Provenance of Anonymous </w:t>
            </w:r>
            <w:r w:rsidR="003349BA" w:rsidRPr="00C4608D">
              <w:rPr>
                <w:rFonts w:ascii="Arial" w:hAnsi="Arial" w:cs="Arial"/>
                <w:snapToGrid/>
                <w:color w:val="000000"/>
                <w:sz w:val="18"/>
                <w:szCs w:val="18"/>
                <w:lang w:val="en-US"/>
              </w:rPr>
              <w:t>Data</w:t>
            </w:r>
          </w:p>
        </w:tc>
      </w:tr>
      <w:tr w:rsidR="00E01553" w:rsidRPr="00C4608D" w14:paraId="7EC4088A" w14:textId="77777777" w:rsidTr="001342B5">
        <w:trPr>
          <w:trHeight w:val="288"/>
        </w:trPr>
        <w:tc>
          <w:tcPr>
            <w:tcW w:w="981" w:type="dxa"/>
          </w:tcPr>
          <w:p w14:paraId="08118C2A"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43ACC80"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Research Team Member Confidentiality Agreement</w:t>
            </w:r>
          </w:p>
        </w:tc>
      </w:tr>
      <w:tr w:rsidR="00E01553" w:rsidRPr="00C4608D" w14:paraId="4C858DF1" w14:textId="77777777" w:rsidTr="001342B5">
        <w:trPr>
          <w:trHeight w:val="288"/>
        </w:trPr>
        <w:tc>
          <w:tcPr>
            <w:tcW w:w="981" w:type="dxa"/>
          </w:tcPr>
          <w:p w14:paraId="41887F42"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z w:val="18"/>
                <w:szCs w:val="18"/>
              </w:rPr>
              <w:fldChar w:fldCharType="begin">
                <w:ffData>
                  <w:name w:val="Text1"/>
                  <w:enabled/>
                  <w:calcOnExit w:val="0"/>
                  <w:textInput/>
                </w:ffData>
              </w:fldChar>
            </w:r>
            <w:r w:rsidRPr="00C4608D">
              <w:rPr>
                <w:rFonts w:ascii="Arial" w:hAnsi="Arial" w:cs="Arial"/>
                <w:sz w:val="18"/>
                <w:szCs w:val="18"/>
              </w:rPr>
              <w:instrText xml:space="preserve"> FORMTEXT </w:instrText>
            </w:r>
            <w:r w:rsidRPr="00C4608D">
              <w:rPr>
                <w:rFonts w:ascii="Arial" w:hAnsi="Arial" w:cs="Arial"/>
                <w:sz w:val="18"/>
                <w:szCs w:val="18"/>
              </w:rPr>
            </w:r>
            <w:r w:rsidRPr="00C4608D">
              <w:rPr>
                <w:rFonts w:ascii="Arial" w:hAnsi="Arial" w:cs="Arial"/>
                <w:sz w:val="18"/>
                <w:szCs w:val="18"/>
              </w:rPr>
              <w:fldChar w:fldCharType="separate"/>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noProof/>
                <w:sz w:val="18"/>
                <w:szCs w:val="18"/>
              </w:rPr>
              <w:t> </w:t>
            </w:r>
            <w:r w:rsidRPr="00C4608D">
              <w:rPr>
                <w:rFonts w:ascii="Arial" w:hAnsi="Arial" w:cs="Arial"/>
                <w:sz w:val="18"/>
                <w:szCs w:val="18"/>
              </w:rPr>
              <w:fldChar w:fldCharType="end"/>
            </w:r>
          </w:p>
        </w:tc>
        <w:tc>
          <w:tcPr>
            <w:tcW w:w="7541" w:type="dxa"/>
          </w:tcPr>
          <w:p w14:paraId="2C86DAD3" w14:textId="77777777" w:rsidR="00E01553" w:rsidRPr="00C4608D" w:rsidRDefault="00E01553" w:rsidP="006D5FD9">
            <w:pPr>
              <w:pStyle w:val="ListParagraph"/>
              <w:snapToGrid w:val="0"/>
              <w:ind w:left="0"/>
              <w:rPr>
                <w:rFonts w:ascii="Arial" w:hAnsi="Arial" w:cs="Arial"/>
                <w:sz w:val="18"/>
                <w:szCs w:val="18"/>
              </w:rPr>
            </w:pPr>
            <w:r w:rsidRPr="00C4608D">
              <w:rPr>
                <w:rFonts w:ascii="Arial" w:hAnsi="Arial" w:cs="Arial"/>
                <w:snapToGrid/>
                <w:color w:val="000000"/>
                <w:sz w:val="18"/>
                <w:szCs w:val="18"/>
                <w:lang w:val="en-US"/>
              </w:rPr>
              <w:t>Participant Images Informed Consent Addendum</w:t>
            </w:r>
          </w:p>
        </w:tc>
      </w:tr>
    </w:tbl>
    <w:p w14:paraId="1C75F56D" w14:textId="77777777" w:rsidR="00E1617C" w:rsidRDefault="00E1617C"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p>
    <w:p w14:paraId="3AA346B8" w14:textId="6F1BE6E6" w:rsidR="00CE4C6C" w:rsidRPr="001C0E91" w:rsidRDefault="007770DE" w:rsidP="00CE4C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rPr>
          <w:rFonts w:ascii="Arial" w:hAnsi="Arial" w:cs="Arial"/>
          <w:b/>
          <w:color w:val="0000FF"/>
          <w:sz w:val="40"/>
          <w:szCs w:val="40"/>
          <w:lang w:eastAsia="en-CA"/>
        </w:rPr>
      </w:pPr>
      <w:r w:rsidRPr="00042DB0">
        <w:rPr>
          <w:rFonts w:ascii="Arial" w:hAnsi="Arial" w:cs="Arial"/>
          <w:b/>
          <w:color w:val="0000FF"/>
          <w:sz w:val="40"/>
          <w:szCs w:val="40"/>
          <w:lang w:eastAsia="en-CA"/>
        </w:rPr>
        <w:t>HPRC PROTOCOL FORM</w:t>
      </w:r>
    </w:p>
    <w:p w14:paraId="24DCD776" w14:textId="77777777" w:rsidR="00615471" w:rsidRPr="001C0E91" w:rsidRDefault="006154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b/>
          <w:sz w:val="24"/>
          <w:szCs w:val="24"/>
          <w:u w:val="single"/>
        </w:rPr>
      </w:pPr>
    </w:p>
    <w:p w14:paraId="4742A2CF" w14:textId="77777777" w:rsidR="007F0C78" w:rsidRPr="001C0E91" w:rsidRDefault="007F0C78" w:rsidP="0035694C">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1C0E91">
        <w:rPr>
          <w:rFonts w:ascii="Arial" w:hAnsi="Arial" w:cs="Arial"/>
          <w:b/>
          <w:color w:val="00B050"/>
          <w:sz w:val="36"/>
          <w:szCs w:val="36"/>
        </w:rPr>
        <w:t>PART A - GENERAL INFORMATION</w:t>
      </w:r>
    </w:p>
    <w:p w14:paraId="626CA9FA" w14:textId="77777777" w:rsidR="007F0C78" w:rsidRPr="001C0E91" w:rsidRDefault="007F0C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rPr>
      </w:pPr>
    </w:p>
    <w:p w14:paraId="7DC1C04C" w14:textId="77777777" w:rsidR="007770DE" w:rsidRPr="001C0E91" w:rsidRDefault="007770DE"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4"/>
          <w:szCs w:val="24"/>
        </w:rPr>
      </w:pPr>
    </w:p>
    <w:p w14:paraId="0CFB13B5" w14:textId="7A8D8DDF"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1</w:t>
      </w:r>
      <w:r w:rsidR="007F0C78" w:rsidRPr="002D4FF2">
        <w:rPr>
          <w:rFonts w:ascii="Arial" w:hAnsi="Arial" w:cs="Arial"/>
          <w:b/>
        </w:rPr>
        <w:t>.</w:t>
      </w:r>
      <w:r w:rsidR="007F0C78" w:rsidRPr="002D4FF2">
        <w:rPr>
          <w:rFonts w:ascii="Arial" w:hAnsi="Arial" w:cs="Arial"/>
          <w:b/>
        </w:rPr>
        <w:tab/>
        <w:t>Name of Principal Investigator(s):</w:t>
      </w:r>
      <w:r w:rsidR="00453951" w:rsidRPr="002D4FF2">
        <w:rPr>
          <w:rFonts w:ascii="Arial" w:hAnsi="Arial" w:cs="Arial"/>
        </w:rPr>
        <w:t xml:space="preserve"> </w:t>
      </w:r>
      <w:r w:rsidR="001102AA" w:rsidRPr="002D4FF2">
        <w:rPr>
          <w:rFonts w:ascii="Arial" w:hAnsi="Arial" w:cs="Arial"/>
        </w:rPr>
        <w:fldChar w:fldCharType="begin">
          <w:ffData>
            <w:name w:val="Text1"/>
            <w:enabled/>
            <w:calcOnExit w:val="0"/>
            <w:textInput/>
          </w:ffData>
        </w:fldChar>
      </w:r>
      <w:bookmarkStart w:id="5" w:name="Text1"/>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Sotirios Liaskos</w:t>
      </w:r>
      <w:r w:rsidR="001102AA" w:rsidRPr="002D4FF2">
        <w:rPr>
          <w:rFonts w:ascii="Arial" w:hAnsi="Arial" w:cs="Arial"/>
        </w:rPr>
        <w:fldChar w:fldCharType="end"/>
      </w:r>
      <w:bookmarkEnd w:id="5"/>
    </w:p>
    <w:p w14:paraId="172FB00B"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1B814CB2"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4A681311" w14:textId="2BC2ABEE"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b/>
        </w:rPr>
        <w:t>2</w:t>
      </w:r>
      <w:r w:rsidR="007F0C78" w:rsidRPr="002D4FF2">
        <w:rPr>
          <w:rFonts w:ascii="Arial" w:hAnsi="Arial" w:cs="Arial"/>
          <w:b/>
        </w:rPr>
        <w:t>.</w:t>
      </w:r>
      <w:r w:rsidR="007F0C78" w:rsidRPr="002D4FF2">
        <w:rPr>
          <w:rFonts w:ascii="Arial" w:hAnsi="Arial" w:cs="Arial"/>
          <w:b/>
        </w:rPr>
        <w:tab/>
        <w:t>Department and Home Faculty (or Research Centre/Institute):</w:t>
      </w:r>
      <w:r w:rsidR="00453951" w:rsidRPr="002D4FF2">
        <w:rPr>
          <w:rFonts w:ascii="Arial" w:hAnsi="Arial" w:cs="Arial"/>
        </w:rPr>
        <w:t xml:space="preserve"> </w:t>
      </w:r>
      <w:r w:rsidR="001102AA" w:rsidRPr="002D4FF2">
        <w:rPr>
          <w:rFonts w:ascii="Arial" w:hAnsi="Arial" w:cs="Arial"/>
        </w:rPr>
        <w:fldChar w:fldCharType="begin">
          <w:ffData>
            <w:name w:val="Text2"/>
            <w:enabled/>
            <w:calcOnExit w:val="0"/>
            <w:textInput/>
          </w:ffData>
        </w:fldChar>
      </w:r>
      <w:bookmarkStart w:id="6" w:name="Text2"/>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School of Information Technology</w:t>
      </w:r>
      <w:r w:rsidR="001102AA" w:rsidRPr="002D4FF2">
        <w:rPr>
          <w:rFonts w:ascii="Arial" w:hAnsi="Arial" w:cs="Arial"/>
        </w:rPr>
        <w:fldChar w:fldCharType="end"/>
      </w:r>
      <w:bookmarkEnd w:id="6"/>
    </w:p>
    <w:p w14:paraId="15B05B2E" w14:textId="77777777" w:rsidR="00AF3496" w:rsidRPr="002D4FF2" w:rsidRDefault="00AF349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22"/>
        <w:gridCol w:w="2206"/>
        <w:gridCol w:w="2764"/>
      </w:tblGrid>
      <w:tr w:rsidR="00AF3496" w:rsidRPr="002D4FF2" w14:paraId="2B7ECBC8" w14:textId="77777777" w:rsidTr="00AF3496">
        <w:trPr>
          <w:trHeight w:val="738"/>
        </w:trPr>
        <w:tc>
          <w:tcPr>
            <w:tcW w:w="4050" w:type="dxa"/>
          </w:tcPr>
          <w:p w14:paraId="29A6ABAF" w14:textId="6473E0BE"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Campus Mailing Address:</w:t>
            </w:r>
            <w:r w:rsidR="001102AA" w:rsidRPr="002D4FF2">
              <w:rPr>
                <w:rFonts w:ascii="Arial" w:hAnsi="Arial" w:cs="Arial"/>
              </w:rPr>
              <w:t xml:space="preserve"> </w:t>
            </w:r>
            <w:r w:rsidR="001102AA" w:rsidRPr="002D4FF2">
              <w:rPr>
                <w:rFonts w:ascii="Arial" w:hAnsi="Arial" w:cs="Arial"/>
              </w:rPr>
              <w:fldChar w:fldCharType="begin">
                <w:ffData>
                  <w:name w:val="Text3"/>
                  <w:enabled/>
                  <w:calcOnExit w:val="0"/>
                  <w:textInput/>
                </w:ffData>
              </w:fldChar>
            </w:r>
            <w:bookmarkStart w:id="7" w:name="Text3"/>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rPr>
              <w:t>3051DB</w:t>
            </w:r>
            <w:r w:rsidR="001102AA" w:rsidRPr="002D4FF2">
              <w:rPr>
                <w:rFonts w:ascii="Arial" w:hAnsi="Arial" w:cs="Arial"/>
              </w:rPr>
              <w:fldChar w:fldCharType="end"/>
            </w:r>
            <w:bookmarkEnd w:id="7"/>
          </w:p>
        </w:tc>
        <w:tc>
          <w:tcPr>
            <w:tcW w:w="2250" w:type="dxa"/>
          </w:tcPr>
          <w:p w14:paraId="7A152659" w14:textId="27C3E323" w:rsidR="00AF3496" w:rsidRPr="002D4FF2" w:rsidRDefault="00AF349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b/>
              </w:rPr>
              <w:t>Extension:</w:t>
            </w:r>
            <w:r w:rsidR="001102AA" w:rsidRPr="002D4FF2">
              <w:rPr>
                <w:rFonts w:ascii="Arial" w:hAnsi="Arial" w:cs="Arial"/>
              </w:rPr>
              <w:t xml:space="preserve"> </w:t>
            </w:r>
            <w:r w:rsidR="001102AA" w:rsidRPr="002D4FF2">
              <w:rPr>
                <w:rFonts w:ascii="Arial" w:hAnsi="Arial" w:cs="Arial"/>
              </w:rPr>
              <w:fldChar w:fldCharType="begin">
                <w:ffData>
                  <w:name w:val="Text4"/>
                  <w:enabled/>
                  <w:calcOnExit w:val="0"/>
                  <w:textInput/>
                </w:ffData>
              </w:fldChar>
            </w:r>
            <w:bookmarkStart w:id="8" w:name="Text4"/>
            <w:r w:rsidR="001102AA" w:rsidRPr="002D4FF2">
              <w:rPr>
                <w:rFonts w:ascii="Arial" w:hAnsi="Arial" w:cs="Arial"/>
              </w:rPr>
              <w:instrText xml:space="preserve"> FORMTEXT </w:instrText>
            </w:r>
            <w:r w:rsidR="001102AA" w:rsidRPr="002D4FF2">
              <w:rPr>
                <w:rFonts w:ascii="Arial" w:hAnsi="Arial" w:cs="Arial"/>
              </w:rPr>
            </w:r>
            <w:r w:rsidR="001102AA" w:rsidRPr="002D4FF2">
              <w:rPr>
                <w:rFonts w:ascii="Arial" w:hAnsi="Arial" w:cs="Arial"/>
              </w:rPr>
              <w:fldChar w:fldCharType="separate"/>
            </w:r>
            <w:r w:rsidR="00DA0810">
              <w:rPr>
                <w:rFonts w:ascii="Arial" w:hAnsi="Arial" w:cs="Arial"/>
                <w:noProof/>
              </w:rPr>
              <w:t>x33862</w:t>
            </w:r>
            <w:r w:rsidR="001102AA" w:rsidRPr="002D4FF2">
              <w:rPr>
                <w:rFonts w:ascii="Arial" w:hAnsi="Arial" w:cs="Arial"/>
              </w:rPr>
              <w:fldChar w:fldCharType="end"/>
            </w:r>
            <w:bookmarkEnd w:id="8"/>
          </w:p>
        </w:tc>
        <w:tc>
          <w:tcPr>
            <w:tcW w:w="2808" w:type="dxa"/>
          </w:tcPr>
          <w:p w14:paraId="4D0EEE34" w14:textId="77777777" w:rsidR="00521007" w:rsidRDefault="00521007"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Pr>
                <w:rFonts w:ascii="Arial" w:hAnsi="Arial" w:cs="Arial"/>
                <w:b/>
              </w:rPr>
              <w:t xml:space="preserve">Researcher’s </w:t>
            </w:r>
            <w:r w:rsidR="00AF3496" w:rsidRPr="002D4FF2">
              <w:rPr>
                <w:rFonts w:ascii="Arial" w:hAnsi="Arial" w:cs="Arial"/>
                <w:b/>
              </w:rPr>
              <w:t>E-mail:</w:t>
            </w:r>
            <w:r w:rsidR="001102AA" w:rsidRPr="002D4FF2">
              <w:rPr>
                <w:rFonts w:ascii="Arial" w:hAnsi="Arial" w:cs="Arial"/>
                <w:b/>
              </w:rPr>
              <w:t xml:space="preserve"> </w:t>
            </w:r>
          </w:p>
          <w:p w14:paraId="186D1301" w14:textId="30466B10" w:rsidR="00AF3496" w:rsidRPr="002D4FF2" w:rsidRDefault="001102AA"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
                  <w:enabled/>
                  <w:calcOnExit w:val="0"/>
                  <w:textInput/>
                </w:ffData>
              </w:fldChar>
            </w:r>
            <w:bookmarkStart w:id="9" w:name="Text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00DA0810">
              <w:rPr>
                <w:rFonts w:ascii="Arial" w:hAnsi="Arial" w:cs="Arial"/>
                <w:noProof/>
              </w:rPr>
              <w:t>liaskos@yorku.ca</w:t>
            </w:r>
            <w:r w:rsidRPr="002D4FF2">
              <w:rPr>
                <w:rFonts w:ascii="Arial" w:hAnsi="Arial" w:cs="Arial"/>
              </w:rPr>
              <w:fldChar w:fldCharType="end"/>
            </w:r>
            <w:bookmarkEnd w:id="9"/>
          </w:p>
        </w:tc>
      </w:tr>
    </w:tbl>
    <w:p w14:paraId="3A5C76E5" w14:textId="77777777" w:rsidR="00E10466" w:rsidRPr="002D4FF2" w:rsidRDefault="00E10466"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84A14B9"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3</w:t>
      </w:r>
      <w:r w:rsidR="007F0C78" w:rsidRPr="002D4FF2">
        <w:rPr>
          <w:rFonts w:ascii="Arial" w:hAnsi="Arial" w:cs="Arial"/>
          <w:b/>
        </w:rPr>
        <w:t>.</w:t>
      </w:r>
      <w:r w:rsidR="007F0C78" w:rsidRPr="002D4FF2">
        <w:rPr>
          <w:rFonts w:ascii="Arial" w:hAnsi="Arial" w:cs="Arial"/>
          <w:b/>
        </w:rPr>
        <w:tab/>
        <w:t>Names of any other persons involved in the data collection:</w:t>
      </w:r>
    </w:p>
    <w:tbl>
      <w:tblPr>
        <w:tblStyle w:val="TableGrid"/>
        <w:tblW w:w="9288" w:type="dxa"/>
        <w:tblInd w:w="468" w:type="dxa"/>
        <w:tblLook w:val="01E0" w:firstRow="1" w:lastRow="1" w:firstColumn="1" w:lastColumn="1" w:noHBand="0" w:noVBand="0"/>
      </w:tblPr>
      <w:tblGrid>
        <w:gridCol w:w="450"/>
        <w:gridCol w:w="2970"/>
        <w:gridCol w:w="2790"/>
        <w:gridCol w:w="3078"/>
      </w:tblGrid>
      <w:tr w:rsidR="00594C8F" w:rsidRPr="002D4FF2" w14:paraId="3248F6D1" w14:textId="77777777" w:rsidTr="00594C8F">
        <w:tc>
          <w:tcPr>
            <w:tcW w:w="450" w:type="dxa"/>
          </w:tcPr>
          <w:p w14:paraId="1D09B568"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tc>
        <w:tc>
          <w:tcPr>
            <w:tcW w:w="2970" w:type="dxa"/>
          </w:tcPr>
          <w:p w14:paraId="1881131A"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Name</w:t>
            </w:r>
          </w:p>
        </w:tc>
        <w:tc>
          <w:tcPr>
            <w:tcW w:w="2790" w:type="dxa"/>
          </w:tcPr>
          <w:p w14:paraId="2AC68864"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Role</w:t>
            </w:r>
          </w:p>
        </w:tc>
        <w:tc>
          <w:tcPr>
            <w:tcW w:w="3078" w:type="dxa"/>
          </w:tcPr>
          <w:p w14:paraId="1D6B23CB"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Institution/ Research Centre</w:t>
            </w:r>
          </w:p>
        </w:tc>
      </w:tr>
      <w:tr w:rsidR="00594C8F" w:rsidRPr="002D4FF2" w14:paraId="019DD414" w14:textId="77777777" w:rsidTr="00151FC9">
        <w:trPr>
          <w:trHeight w:val="305"/>
        </w:trPr>
        <w:tc>
          <w:tcPr>
            <w:tcW w:w="450" w:type="dxa"/>
          </w:tcPr>
          <w:p w14:paraId="3431822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a)</w:t>
            </w:r>
          </w:p>
        </w:tc>
        <w:tc>
          <w:tcPr>
            <w:tcW w:w="2970" w:type="dxa"/>
          </w:tcPr>
          <w:p w14:paraId="6A59C310"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3"/>
                  <w:enabled/>
                  <w:calcOnExit w:val="0"/>
                  <w:textInput/>
                </w:ffData>
              </w:fldChar>
            </w:r>
            <w:bookmarkStart w:id="10" w:name="Text3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0"/>
          </w:p>
        </w:tc>
        <w:tc>
          <w:tcPr>
            <w:tcW w:w="2790" w:type="dxa"/>
          </w:tcPr>
          <w:p w14:paraId="109D3AEC"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4"/>
                  <w:enabled/>
                  <w:calcOnExit w:val="0"/>
                  <w:textInput/>
                </w:ffData>
              </w:fldChar>
            </w:r>
            <w:bookmarkStart w:id="11" w:name="Text3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1"/>
          </w:p>
        </w:tc>
        <w:tc>
          <w:tcPr>
            <w:tcW w:w="3078" w:type="dxa"/>
          </w:tcPr>
          <w:p w14:paraId="7AEA17BE"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5"/>
                  <w:enabled/>
                  <w:calcOnExit w:val="0"/>
                  <w:textInput/>
                </w:ffData>
              </w:fldChar>
            </w:r>
            <w:bookmarkStart w:id="12" w:name="Text3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2"/>
          </w:p>
        </w:tc>
      </w:tr>
      <w:tr w:rsidR="00594C8F" w:rsidRPr="002D4FF2" w14:paraId="52CE4668" w14:textId="77777777" w:rsidTr="00151FC9">
        <w:trPr>
          <w:trHeight w:val="350"/>
        </w:trPr>
        <w:tc>
          <w:tcPr>
            <w:tcW w:w="450" w:type="dxa"/>
          </w:tcPr>
          <w:p w14:paraId="1EDDC71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b)</w:t>
            </w:r>
          </w:p>
        </w:tc>
        <w:tc>
          <w:tcPr>
            <w:tcW w:w="2970" w:type="dxa"/>
          </w:tcPr>
          <w:p w14:paraId="3D2B0C8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6"/>
                  <w:enabled/>
                  <w:calcOnExit w:val="0"/>
                  <w:textInput/>
                </w:ffData>
              </w:fldChar>
            </w:r>
            <w:bookmarkStart w:id="13" w:name="Text3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3"/>
          </w:p>
        </w:tc>
        <w:tc>
          <w:tcPr>
            <w:tcW w:w="2790" w:type="dxa"/>
          </w:tcPr>
          <w:p w14:paraId="378B85B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7"/>
                  <w:enabled/>
                  <w:calcOnExit w:val="0"/>
                  <w:textInput/>
                </w:ffData>
              </w:fldChar>
            </w:r>
            <w:bookmarkStart w:id="14" w:name="Text3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4"/>
          </w:p>
        </w:tc>
        <w:tc>
          <w:tcPr>
            <w:tcW w:w="3078" w:type="dxa"/>
          </w:tcPr>
          <w:p w14:paraId="7E95C5B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8"/>
                  <w:enabled/>
                  <w:calcOnExit w:val="0"/>
                  <w:textInput/>
                </w:ffData>
              </w:fldChar>
            </w:r>
            <w:bookmarkStart w:id="15" w:name="Text3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5"/>
          </w:p>
        </w:tc>
      </w:tr>
      <w:tr w:rsidR="00594C8F" w:rsidRPr="002D4FF2" w14:paraId="2AC8E63C" w14:textId="77777777" w:rsidTr="00151FC9">
        <w:trPr>
          <w:trHeight w:val="350"/>
        </w:trPr>
        <w:tc>
          <w:tcPr>
            <w:tcW w:w="450" w:type="dxa"/>
          </w:tcPr>
          <w:p w14:paraId="4E6FF0A7"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c)</w:t>
            </w:r>
          </w:p>
        </w:tc>
        <w:tc>
          <w:tcPr>
            <w:tcW w:w="2970" w:type="dxa"/>
          </w:tcPr>
          <w:p w14:paraId="37700D9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39"/>
                  <w:enabled/>
                  <w:calcOnExit w:val="0"/>
                  <w:textInput/>
                </w:ffData>
              </w:fldChar>
            </w:r>
            <w:bookmarkStart w:id="16" w:name="Text3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6"/>
          </w:p>
        </w:tc>
        <w:tc>
          <w:tcPr>
            <w:tcW w:w="2790" w:type="dxa"/>
          </w:tcPr>
          <w:p w14:paraId="60C601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0"/>
                  <w:enabled/>
                  <w:calcOnExit w:val="0"/>
                  <w:textInput/>
                </w:ffData>
              </w:fldChar>
            </w:r>
            <w:bookmarkStart w:id="17" w:name="Text4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7"/>
          </w:p>
        </w:tc>
        <w:tc>
          <w:tcPr>
            <w:tcW w:w="3078" w:type="dxa"/>
          </w:tcPr>
          <w:p w14:paraId="27455B36"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1"/>
                  <w:enabled/>
                  <w:calcOnExit w:val="0"/>
                  <w:textInput/>
                </w:ffData>
              </w:fldChar>
            </w:r>
            <w:bookmarkStart w:id="18" w:name="Text4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8"/>
          </w:p>
        </w:tc>
      </w:tr>
      <w:tr w:rsidR="00594C8F" w:rsidRPr="002D4FF2" w14:paraId="0CC43DF6" w14:textId="77777777" w:rsidTr="00151FC9">
        <w:trPr>
          <w:trHeight w:val="350"/>
        </w:trPr>
        <w:tc>
          <w:tcPr>
            <w:tcW w:w="450" w:type="dxa"/>
          </w:tcPr>
          <w:p w14:paraId="7835477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d)</w:t>
            </w:r>
          </w:p>
        </w:tc>
        <w:tc>
          <w:tcPr>
            <w:tcW w:w="2970" w:type="dxa"/>
          </w:tcPr>
          <w:p w14:paraId="2F028402"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2"/>
                  <w:enabled/>
                  <w:calcOnExit w:val="0"/>
                  <w:textInput/>
                </w:ffData>
              </w:fldChar>
            </w:r>
            <w:bookmarkStart w:id="19" w:name="Text4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19"/>
          </w:p>
        </w:tc>
        <w:tc>
          <w:tcPr>
            <w:tcW w:w="2790" w:type="dxa"/>
          </w:tcPr>
          <w:p w14:paraId="0E8EFEF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3"/>
                  <w:enabled/>
                  <w:calcOnExit w:val="0"/>
                  <w:textInput/>
                </w:ffData>
              </w:fldChar>
            </w:r>
            <w:bookmarkStart w:id="20" w:name="Text4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0"/>
          </w:p>
        </w:tc>
        <w:tc>
          <w:tcPr>
            <w:tcW w:w="3078" w:type="dxa"/>
          </w:tcPr>
          <w:p w14:paraId="1ED92DF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4"/>
                  <w:enabled/>
                  <w:calcOnExit w:val="0"/>
                  <w:textInput/>
                </w:ffData>
              </w:fldChar>
            </w:r>
            <w:bookmarkStart w:id="21" w:name="Text4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1"/>
          </w:p>
        </w:tc>
      </w:tr>
      <w:tr w:rsidR="00594C8F" w:rsidRPr="002D4FF2" w14:paraId="4FD78699" w14:textId="77777777" w:rsidTr="00151FC9">
        <w:trPr>
          <w:trHeight w:val="350"/>
        </w:trPr>
        <w:tc>
          <w:tcPr>
            <w:tcW w:w="450" w:type="dxa"/>
          </w:tcPr>
          <w:p w14:paraId="5F89BDD0"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e)</w:t>
            </w:r>
          </w:p>
        </w:tc>
        <w:tc>
          <w:tcPr>
            <w:tcW w:w="2970" w:type="dxa"/>
          </w:tcPr>
          <w:p w14:paraId="4243BE49"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5"/>
                  <w:enabled/>
                  <w:calcOnExit w:val="0"/>
                  <w:textInput/>
                </w:ffData>
              </w:fldChar>
            </w:r>
            <w:bookmarkStart w:id="22" w:name="Text4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2"/>
          </w:p>
        </w:tc>
        <w:tc>
          <w:tcPr>
            <w:tcW w:w="2790" w:type="dxa"/>
          </w:tcPr>
          <w:p w14:paraId="3BE7DBAC"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6"/>
                  <w:enabled/>
                  <w:calcOnExit w:val="0"/>
                  <w:textInput/>
                </w:ffData>
              </w:fldChar>
            </w:r>
            <w:bookmarkStart w:id="23" w:name="Text4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3"/>
          </w:p>
        </w:tc>
        <w:tc>
          <w:tcPr>
            <w:tcW w:w="3078" w:type="dxa"/>
          </w:tcPr>
          <w:p w14:paraId="48E33791"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7"/>
                  <w:enabled/>
                  <w:calcOnExit w:val="0"/>
                  <w:textInput/>
                </w:ffData>
              </w:fldChar>
            </w:r>
            <w:bookmarkStart w:id="24" w:name="Text47"/>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4"/>
          </w:p>
        </w:tc>
      </w:tr>
      <w:tr w:rsidR="00594C8F" w:rsidRPr="002D4FF2" w14:paraId="7D7FA856" w14:textId="77777777" w:rsidTr="00151FC9">
        <w:trPr>
          <w:trHeight w:val="350"/>
        </w:trPr>
        <w:tc>
          <w:tcPr>
            <w:tcW w:w="450" w:type="dxa"/>
          </w:tcPr>
          <w:p w14:paraId="1A537C04"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lastRenderedPageBreak/>
              <w:t>f)</w:t>
            </w:r>
          </w:p>
        </w:tc>
        <w:tc>
          <w:tcPr>
            <w:tcW w:w="2970" w:type="dxa"/>
          </w:tcPr>
          <w:p w14:paraId="0FC97687"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8"/>
                  <w:enabled/>
                  <w:calcOnExit w:val="0"/>
                  <w:textInput/>
                </w:ffData>
              </w:fldChar>
            </w:r>
            <w:bookmarkStart w:id="25" w:name="Text48"/>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5"/>
          </w:p>
        </w:tc>
        <w:tc>
          <w:tcPr>
            <w:tcW w:w="2790" w:type="dxa"/>
          </w:tcPr>
          <w:p w14:paraId="3ED4E10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49"/>
                  <w:enabled/>
                  <w:calcOnExit w:val="0"/>
                  <w:textInput/>
                </w:ffData>
              </w:fldChar>
            </w:r>
            <w:bookmarkStart w:id="26" w:name="Text49"/>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6"/>
          </w:p>
        </w:tc>
        <w:tc>
          <w:tcPr>
            <w:tcW w:w="3078" w:type="dxa"/>
          </w:tcPr>
          <w:p w14:paraId="07CA788F"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0"/>
                  <w:enabled/>
                  <w:calcOnExit w:val="0"/>
                  <w:textInput/>
                </w:ffData>
              </w:fldChar>
            </w:r>
            <w:bookmarkStart w:id="27" w:name="Text50"/>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7"/>
          </w:p>
        </w:tc>
      </w:tr>
      <w:tr w:rsidR="00594C8F" w:rsidRPr="002D4FF2" w14:paraId="19677465" w14:textId="77777777" w:rsidTr="00151FC9">
        <w:trPr>
          <w:trHeight w:val="350"/>
        </w:trPr>
        <w:tc>
          <w:tcPr>
            <w:tcW w:w="450" w:type="dxa"/>
          </w:tcPr>
          <w:p w14:paraId="2569F9C2" w14:textId="77777777" w:rsidR="00594C8F"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g)</w:t>
            </w:r>
          </w:p>
        </w:tc>
        <w:tc>
          <w:tcPr>
            <w:tcW w:w="2970" w:type="dxa"/>
          </w:tcPr>
          <w:p w14:paraId="6D9F4D88"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1"/>
                  <w:enabled/>
                  <w:calcOnExit w:val="0"/>
                  <w:textInput/>
                </w:ffData>
              </w:fldChar>
            </w:r>
            <w:bookmarkStart w:id="28" w:name="Text51"/>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8"/>
          </w:p>
        </w:tc>
        <w:tc>
          <w:tcPr>
            <w:tcW w:w="2790" w:type="dxa"/>
          </w:tcPr>
          <w:p w14:paraId="136E543E"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2"/>
                  <w:enabled/>
                  <w:calcOnExit w:val="0"/>
                  <w:textInput/>
                </w:ffData>
              </w:fldChar>
            </w:r>
            <w:bookmarkStart w:id="29" w:name="Text52"/>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29"/>
          </w:p>
        </w:tc>
        <w:tc>
          <w:tcPr>
            <w:tcW w:w="3078" w:type="dxa"/>
          </w:tcPr>
          <w:p w14:paraId="0AA28F7D" w14:textId="77777777" w:rsidR="00594C8F"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3"/>
                  <w:enabled/>
                  <w:calcOnExit w:val="0"/>
                  <w:textInput/>
                </w:ffData>
              </w:fldChar>
            </w:r>
            <w:bookmarkStart w:id="30" w:name="Text53"/>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0"/>
          </w:p>
        </w:tc>
      </w:tr>
      <w:tr w:rsidR="00151FC9" w:rsidRPr="002D4FF2" w14:paraId="53EBB5EB" w14:textId="77777777" w:rsidTr="00151FC9">
        <w:trPr>
          <w:trHeight w:val="350"/>
        </w:trPr>
        <w:tc>
          <w:tcPr>
            <w:tcW w:w="450" w:type="dxa"/>
          </w:tcPr>
          <w:p w14:paraId="30E91332" w14:textId="77777777" w:rsidR="00151FC9" w:rsidRPr="002D4FF2" w:rsidRDefault="003C36CC"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t>h)</w:t>
            </w:r>
          </w:p>
        </w:tc>
        <w:tc>
          <w:tcPr>
            <w:tcW w:w="2970" w:type="dxa"/>
          </w:tcPr>
          <w:p w14:paraId="78922A18"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4"/>
                  <w:enabled/>
                  <w:calcOnExit w:val="0"/>
                  <w:textInput/>
                </w:ffData>
              </w:fldChar>
            </w:r>
            <w:bookmarkStart w:id="31" w:name="Text54"/>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1"/>
          </w:p>
        </w:tc>
        <w:tc>
          <w:tcPr>
            <w:tcW w:w="2790" w:type="dxa"/>
          </w:tcPr>
          <w:p w14:paraId="1A65DF1F"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5"/>
                  <w:enabled/>
                  <w:calcOnExit w:val="0"/>
                  <w:textInput/>
                </w:ffData>
              </w:fldChar>
            </w:r>
            <w:bookmarkStart w:id="32" w:name="Text55"/>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2"/>
          </w:p>
        </w:tc>
        <w:tc>
          <w:tcPr>
            <w:tcW w:w="3078" w:type="dxa"/>
          </w:tcPr>
          <w:p w14:paraId="512D5A3D" w14:textId="77777777" w:rsidR="00151FC9" w:rsidRPr="002D4FF2" w:rsidRDefault="00151FC9"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2D4FF2">
              <w:rPr>
                <w:rFonts w:ascii="Arial" w:hAnsi="Arial" w:cs="Arial"/>
              </w:rPr>
              <w:fldChar w:fldCharType="begin">
                <w:ffData>
                  <w:name w:val="Text56"/>
                  <w:enabled/>
                  <w:calcOnExit w:val="0"/>
                  <w:textInput/>
                </w:ffData>
              </w:fldChar>
            </w:r>
            <w:bookmarkStart w:id="33" w:name="Text56"/>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bookmarkEnd w:id="33"/>
          </w:p>
        </w:tc>
      </w:tr>
    </w:tbl>
    <w:p w14:paraId="14AED775" w14:textId="77777777" w:rsidR="007F0C78" w:rsidRPr="002D4FF2" w:rsidRDefault="007F0C78"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128C6A3D" w14:textId="77777777" w:rsidR="00594C8F" w:rsidRPr="002D4FF2" w:rsidRDefault="00594C8F" w:rsidP="000069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2FD46B9F" w14:textId="0F05BBAC" w:rsidR="007F0C78"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4</w:t>
      </w:r>
      <w:r w:rsidR="007F0C78" w:rsidRPr="002D4FF2">
        <w:rPr>
          <w:rFonts w:ascii="Arial" w:hAnsi="Arial" w:cs="Arial"/>
          <w:b/>
        </w:rPr>
        <w:t>.</w:t>
      </w:r>
      <w:r w:rsidR="007F0C78" w:rsidRPr="002D4FF2">
        <w:rPr>
          <w:rFonts w:ascii="Arial" w:hAnsi="Arial" w:cs="Arial"/>
          <w:b/>
        </w:rPr>
        <w:tab/>
        <w:t>Status of Principa</w:t>
      </w:r>
      <w:r w:rsidR="009F361B">
        <w:rPr>
          <w:rFonts w:ascii="Arial" w:hAnsi="Arial" w:cs="Arial"/>
          <w:b/>
        </w:rPr>
        <w:t>l</w:t>
      </w:r>
      <w:r w:rsidR="007F0C78" w:rsidRPr="002D4FF2">
        <w:rPr>
          <w:rFonts w:ascii="Arial" w:hAnsi="Arial" w:cs="Arial"/>
          <w:b/>
        </w:rPr>
        <w:t xml:space="preserve"> Investigator:  </w:t>
      </w:r>
    </w:p>
    <w:p w14:paraId="507AAE6C" w14:textId="77777777"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A80B924" w14:textId="5AE3EE9C" w:rsidR="003B3B1B"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3B3B1B">
        <w:rPr>
          <w:rFonts w:ascii="Arial" w:hAnsi="Arial" w:cs="Arial"/>
          <w:b/>
        </w:rPr>
        <w:t>Please note, if you are an adjunct faculty member, you must provide confirmation from the relevant Chair/Dean that your appointment includes a research component or that your ethics submission is made jointly with a full-time faculty member at York University. Should you have any questions, please contact the Office of Research Ethics via email (</w:t>
      </w:r>
      <w:hyperlink r:id="rId15" w:history="1">
        <w:r w:rsidRPr="00224B07">
          <w:rPr>
            <w:rStyle w:val="Hyperlink"/>
            <w:rFonts w:ascii="Arial" w:hAnsi="Arial" w:cs="Arial"/>
            <w:b/>
          </w:rPr>
          <w:t>ore@yorku.ca</w:t>
        </w:r>
      </w:hyperlink>
      <w:r w:rsidRPr="003B3B1B">
        <w:rPr>
          <w:rFonts w:ascii="Arial" w:hAnsi="Arial" w:cs="Arial"/>
          <w:b/>
        </w:rPr>
        <w:t>).</w:t>
      </w:r>
    </w:p>
    <w:p w14:paraId="505749BE" w14:textId="77777777" w:rsidR="003B3B1B" w:rsidRPr="002D4FF2" w:rsidRDefault="003B3B1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033174DA" w14:textId="684ACCC4"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4"/>
            <w:enabled/>
            <w:calcOnExit w:val="0"/>
            <w:checkBox>
              <w:sizeAuto/>
              <w:default w:val="0"/>
              <w:checked/>
            </w:checkBox>
          </w:ffData>
        </w:fldChar>
      </w:r>
      <w:bookmarkStart w:id="34" w:name="Check4"/>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4"/>
      <w:r w:rsidRPr="002D4FF2">
        <w:rPr>
          <w:rFonts w:ascii="Arial" w:hAnsi="Arial" w:cs="Arial"/>
          <w:lang w:val="en-US"/>
        </w:rPr>
        <w:t xml:space="preserve">  </w:t>
      </w:r>
      <w:r w:rsidR="007F0C78" w:rsidRPr="002D4FF2">
        <w:rPr>
          <w:rFonts w:ascii="Arial" w:hAnsi="Arial" w:cs="Arial"/>
          <w:lang w:val="en-US"/>
        </w:rPr>
        <w:t xml:space="preserve">York Faculty </w:t>
      </w:r>
      <w:r w:rsidR="009C0363" w:rsidRPr="002D4FF2">
        <w:rPr>
          <w:rFonts w:ascii="Arial" w:hAnsi="Arial" w:cs="Arial"/>
          <w:lang w:val="en-US"/>
        </w:rPr>
        <w:t>Member</w:t>
      </w:r>
    </w:p>
    <w:p w14:paraId="1B5C8A9E"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5"/>
            <w:enabled/>
            <w:calcOnExit w:val="0"/>
            <w:checkBox>
              <w:sizeAuto/>
              <w:default w:val="0"/>
            </w:checkBox>
          </w:ffData>
        </w:fldChar>
      </w:r>
      <w:bookmarkStart w:id="35" w:name="Check5"/>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5"/>
      <w:r w:rsidRPr="002D4FF2">
        <w:rPr>
          <w:rFonts w:ascii="Arial" w:hAnsi="Arial" w:cs="Arial"/>
          <w:lang w:val="en-US"/>
        </w:rPr>
        <w:t xml:space="preserve">  </w:t>
      </w:r>
      <w:r w:rsidR="007F0C78" w:rsidRPr="002D4FF2">
        <w:rPr>
          <w:rFonts w:ascii="Arial" w:hAnsi="Arial" w:cs="Arial"/>
          <w:lang w:val="en-US"/>
        </w:rPr>
        <w:t xml:space="preserve">Graduate Student  </w:t>
      </w:r>
    </w:p>
    <w:p w14:paraId="483E8473"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6"/>
            <w:enabled/>
            <w:calcOnExit w:val="0"/>
            <w:checkBox>
              <w:sizeAuto/>
              <w:default w:val="0"/>
            </w:checkBox>
          </w:ffData>
        </w:fldChar>
      </w:r>
      <w:bookmarkStart w:id="36" w:name="Check6"/>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6"/>
      <w:r w:rsidRPr="002D4FF2">
        <w:rPr>
          <w:rFonts w:ascii="Arial" w:hAnsi="Arial" w:cs="Arial"/>
          <w:lang w:val="en-US"/>
        </w:rPr>
        <w:t xml:space="preserve">  </w:t>
      </w:r>
      <w:r w:rsidR="007F0C78" w:rsidRPr="002D4FF2">
        <w:rPr>
          <w:rFonts w:ascii="Arial" w:hAnsi="Arial" w:cs="Arial"/>
          <w:lang w:val="en-US"/>
        </w:rPr>
        <w:t>Undergraduate Student</w:t>
      </w:r>
    </w:p>
    <w:p w14:paraId="216C1156"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7"/>
            <w:enabled/>
            <w:calcOnExit w:val="0"/>
            <w:checkBox>
              <w:sizeAuto/>
              <w:default w:val="0"/>
            </w:checkBox>
          </w:ffData>
        </w:fldChar>
      </w:r>
      <w:bookmarkStart w:id="37" w:name="Check7"/>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37"/>
      <w:r w:rsidRPr="002D4FF2">
        <w:rPr>
          <w:rFonts w:ascii="Arial" w:hAnsi="Arial" w:cs="Arial"/>
          <w:lang w:val="en-US"/>
        </w:rPr>
        <w:t xml:space="preserve">  </w:t>
      </w:r>
      <w:r w:rsidR="007F0C78" w:rsidRPr="002D4FF2">
        <w:rPr>
          <w:rFonts w:ascii="Arial" w:hAnsi="Arial" w:cs="Arial"/>
          <w:lang w:val="en-US"/>
        </w:rPr>
        <w:t>Other</w:t>
      </w:r>
      <w:r w:rsidR="00385D56" w:rsidRPr="002D4FF2">
        <w:rPr>
          <w:rFonts w:ascii="Arial" w:hAnsi="Arial" w:cs="Arial"/>
          <w:lang w:val="en-US"/>
        </w:rPr>
        <w:t xml:space="preserve">: </w:t>
      </w:r>
      <w:r w:rsidR="00385D56" w:rsidRPr="002D4FF2">
        <w:rPr>
          <w:rFonts w:ascii="Arial" w:hAnsi="Arial" w:cs="Arial"/>
          <w:lang w:val="en-US"/>
        </w:rPr>
        <w:fldChar w:fldCharType="begin">
          <w:ffData>
            <w:name w:val="Text32"/>
            <w:enabled/>
            <w:calcOnExit w:val="0"/>
            <w:textInput/>
          </w:ffData>
        </w:fldChar>
      </w:r>
      <w:bookmarkStart w:id="38" w:name="Text32"/>
      <w:r w:rsidR="00385D56" w:rsidRPr="002D4FF2">
        <w:rPr>
          <w:rFonts w:ascii="Arial" w:hAnsi="Arial" w:cs="Arial"/>
          <w:lang w:val="en-US"/>
        </w:rPr>
        <w:instrText xml:space="preserve"> FORMTEXT </w:instrText>
      </w:r>
      <w:r w:rsidR="00385D56" w:rsidRPr="002D4FF2">
        <w:rPr>
          <w:rFonts w:ascii="Arial" w:hAnsi="Arial" w:cs="Arial"/>
          <w:lang w:val="en-US"/>
        </w:rPr>
      </w:r>
      <w:r w:rsidR="00385D56" w:rsidRPr="002D4FF2">
        <w:rPr>
          <w:rFonts w:ascii="Arial" w:hAnsi="Arial" w:cs="Arial"/>
          <w:lang w:val="en-US"/>
        </w:rPr>
        <w:fldChar w:fldCharType="separate"/>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noProof/>
          <w:lang w:val="en-US"/>
        </w:rPr>
        <w:t> </w:t>
      </w:r>
      <w:r w:rsidR="00385D56" w:rsidRPr="002D4FF2">
        <w:rPr>
          <w:rFonts w:ascii="Arial" w:hAnsi="Arial" w:cs="Arial"/>
          <w:lang w:val="en-US"/>
        </w:rPr>
        <w:fldChar w:fldCharType="end"/>
      </w:r>
      <w:bookmarkEnd w:id="38"/>
    </w:p>
    <w:p w14:paraId="49E1D6C0"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7F85AAA"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proofErr w:type="gramStart"/>
      <w:r w:rsidRPr="002D4FF2">
        <w:rPr>
          <w:rFonts w:ascii="Arial" w:hAnsi="Arial" w:cs="Arial"/>
          <w:lang w:val="en-US"/>
        </w:rPr>
        <w:t>student</w:t>
      </w:r>
      <w:proofErr w:type="gramEnd"/>
      <w:r w:rsidRPr="002D4FF2">
        <w:rPr>
          <w:rFonts w:ascii="Arial" w:hAnsi="Arial" w:cs="Arial"/>
          <w:lang w:val="en-US"/>
        </w:rPr>
        <w:t>, please provide course director’s</w:t>
      </w:r>
      <w:r w:rsidR="00A631C3" w:rsidRPr="002D4FF2">
        <w:rPr>
          <w:rFonts w:ascii="Arial" w:hAnsi="Arial" w:cs="Arial"/>
          <w:lang w:val="en-US"/>
        </w:rPr>
        <w:t xml:space="preserve">/ </w:t>
      </w:r>
      <w:r w:rsidRPr="002D4FF2">
        <w:rPr>
          <w:rFonts w:ascii="Arial" w:hAnsi="Arial" w:cs="Arial"/>
          <w:lang w:val="en-US"/>
        </w:rPr>
        <w:t>supervisor’s</w:t>
      </w:r>
      <w:r w:rsidR="00A631C3" w:rsidRPr="002D4FF2">
        <w:rPr>
          <w:rFonts w:ascii="Arial" w:hAnsi="Arial" w:cs="Arial"/>
          <w:lang w:val="en-US"/>
        </w:rPr>
        <w:t>/ advisor’s</w:t>
      </w:r>
      <w:r w:rsidRPr="002D4FF2">
        <w:rPr>
          <w:rFonts w:ascii="Arial" w:hAnsi="Arial" w:cs="Arial"/>
          <w:lang w:val="en-US"/>
        </w:rPr>
        <w:t xml:space="preserve"> name: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7"/>
            <w:enabled/>
            <w:calcOnExit w:val="0"/>
            <w:textInput/>
          </w:ffData>
        </w:fldChar>
      </w:r>
      <w:bookmarkStart w:id="39" w:name="Text7"/>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39"/>
    </w:p>
    <w:p w14:paraId="0DBB2093" w14:textId="77777777" w:rsidR="009C0363" w:rsidRPr="002D4FF2" w:rsidRDefault="00363729"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proofErr w:type="gramStart"/>
      <w:r w:rsidRPr="002D4FF2">
        <w:rPr>
          <w:rFonts w:ascii="Arial" w:hAnsi="Arial" w:cs="Arial"/>
          <w:lang w:val="en-US"/>
        </w:rPr>
        <w:t>external</w:t>
      </w:r>
      <w:proofErr w:type="gramEnd"/>
      <w:r w:rsidRPr="002D4FF2">
        <w:rPr>
          <w:rFonts w:ascii="Arial" w:hAnsi="Arial" w:cs="Arial"/>
          <w:lang w:val="en-US"/>
        </w:rPr>
        <w:t xml:space="preserve"> researcher</w:t>
      </w:r>
      <w:r w:rsidR="009C0363" w:rsidRPr="002D4FF2">
        <w:rPr>
          <w:rFonts w:ascii="Arial" w:hAnsi="Arial" w:cs="Arial"/>
          <w:lang w:val="en-US"/>
        </w:rPr>
        <w:t xml:space="preserve">, provide </w:t>
      </w:r>
      <w:r w:rsidR="0039175A" w:rsidRPr="002D4FF2">
        <w:rPr>
          <w:rFonts w:ascii="Arial" w:hAnsi="Arial" w:cs="Arial"/>
          <w:lang w:val="en-US"/>
        </w:rPr>
        <w:t xml:space="preserve">institutional </w:t>
      </w:r>
      <w:r w:rsidR="009C0363" w:rsidRPr="002D4FF2">
        <w:rPr>
          <w:rFonts w:ascii="Arial" w:hAnsi="Arial" w:cs="Arial"/>
          <w:lang w:val="en-US"/>
        </w:rPr>
        <w:t xml:space="preserve">REB approval certificate number: </w:t>
      </w:r>
      <w:r w:rsidR="009C0363" w:rsidRPr="002D4FF2">
        <w:rPr>
          <w:rFonts w:ascii="Arial" w:hAnsi="Arial" w:cs="Arial"/>
          <w:lang w:val="en-US"/>
        </w:rPr>
        <w:fldChar w:fldCharType="begin">
          <w:ffData>
            <w:name w:val="Text7"/>
            <w:enabled/>
            <w:calcOnExit w:val="0"/>
            <w:textInput/>
          </w:ffData>
        </w:fldChar>
      </w:r>
      <w:r w:rsidR="009C0363" w:rsidRPr="002D4FF2">
        <w:rPr>
          <w:rFonts w:ascii="Arial" w:hAnsi="Arial" w:cs="Arial"/>
          <w:lang w:val="en-US"/>
        </w:rPr>
        <w:instrText xml:space="preserve"> FORMTEXT </w:instrText>
      </w:r>
      <w:r w:rsidR="009C0363" w:rsidRPr="002D4FF2">
        <w:rPr>
          <w:rFonts w:ascii="Arial" w:hAnsi="Arial" w:cs="Arial"/>
          <w:lang w:val="en-US"/>
        </w:rPr>
      </w:r>
      <w:r w:rsidR="009C0363" w:rsidRPr="002D4FF2">
        <w:rPr>
          <w:rFonts w:ascii="Arial" w:hAnsi="Arial" w:cs="Arial"/>
          <w:lang w:val="en-US"/>
        </w:rPr>
        <w:fldChar w:fldCharType="separate"/>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noProof/>
          <w:lang w:val="en-US"/>
        </w:rPr>
        <w:t> </w:t>
      </w:r>
      <w:r w:rsidR="009C0363" w:rsidRPr="002D4FF2">
        <w:rPr>
          <w:rFonts w:ascii="Arial" w:hAnsi="Arial" w:cs="Arial"/>
          <w:lang w:val="en-US"/>
        </w:rPr>
        <w:fldChar w:fldCharType="end"/>
      </w:r>
    </w:p>
    <w:p w14:paraId="5EDD61C5" w14:textId="77777777" w:rsidR="009C0363" w:rsidRPr="002D4FF2" w:rsidRDefault="009C0363"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DFCAF82" w14:textId="0DAC8663" w:rsidR="007F0C78" w:rsidRPr="002D4FF2" w:rsidRDefault="009C0363" w:rsidP="003B3B1B">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lang w:val="en-US"/>
        </w:rPr>
      </w:pPr>
      <w:r w:rsidRPr="002D4FF2">
        <w:rPr>
          <w:rFonts w:ascii="Arial" w:hAnsi="Arial" w:cs="Arial"/>
          <w:lang w:val="en-US"/>
        </w:rPr>
        <w:t xml:space="preserve">(Note: External researchers must </w:t>
      </w:r>
      <w:r w:rsidR="00363729" w:rsidRPr="002D4FF2">
        <w:rPr>
          <w:rFonts w:ascii="Arial" w:hAnsi="Arial" w:cs="Arial"/>
          <w:lang w:val="en-US"/>
        </w:rPr>
        <w:t xml:space="preserve">append </w:t>
      </w:r>
      <w:r w:rsidR="00B963A6" w:rsidRPr="002D4FF2">
        <w:rPr>
          <w:rFonts w:ascii="Arial" w:hAnsi="Arial" w:cs="Arial"/>
          <w:lang w:val="en-US"/>
        </w:rPr>
        <w:t xml:space="preserve">a </w:t>
      </w:r>
      <w:r w:rsidR="00363729" w:rsidRPr="002D4FF2">
        <w:rPr>
          <w:rFonts w:ascii="Arial" w:hAnsi="Arial" w:cs="Arial"/>
          <w:lang w:val="en-US"/>
        </w:rPr>
        <w:t>copy of home institution REB approval certificate</w:t>
      </w:r>
      <w:r w:rsidRPr="002D4FF2">
        <w:rPr>
          <w:rFonts w:ascii="Arial" w:hAnsi="Arial" w:cs="Arial"/>
          <w:lang w:val="en-US"/>
        </w:rPr>
        <w:t xml:space="preserve"> to this protocol</w:t>
      </w:r>
      <w:r w:rsidR="0039175A" w:rsidRPr="002D4FF2">
        <w:rPr>
          <w:rFonts w:ascii="Arial" w:hAnsi="Arial" w:cs="Arial"/>
          <w:lang w:val="en-US"/>
        </w:rPr>
        <w:t xml:space="preserve"> </w:t>
      </w:r>
      <w:proofErr w:type="gramStart"/>
      <w:r w:rsidR="0039175A" w:rsidRPr="002D4FF2">
        <w:rPr>
          <w:rFonts w:ascii="Arial" w:hAnsi="Arial" w:cs="Arial"/>
          <w:lang w:val="en-US"/>
        </w:rPr>
        <w:t>in order for</w:t>
      </w:r>
      <w:proofErr w:type="gramEnd"/>
      <w:r w:rsidR="0039175A" w:rsidRPr="002D4FF2">
        <w:rPr>
          <w:rFonts w:ascii="Arial" w:hAnsi="Arial" w:cs="Arial"/>
          <w:lang w:val="en-US"/>
        </w:rPr>
        <w:t xml:space="preserve"> the HPRC to review</w:t>
      </w:r>
      <w:r w:rsidR="003349BA" w:rsidRPr="002D4FF2">
        <w:rPr>
          <w:rFonts w:ascii="Arial" w:hAnsi="Arial" w:cs="Arial"/>
          <w:lang w:val="en-US"/>
        </w:rPr>
        <w:t>.</w:t>
      </w:r>
      <w:r w:rsidRPr="002D4FF2">
        <w:rPr>
          <w:rFonts w:ascii="Arial" w:hAnsi="Arial" w:cs="Arial"/>
          <w:lang w:val="en-US"/>
        </w:rPr>
        <w:t>)</w:t>
      </w:r>
    </w:p>
    <w:p w14:paraId="11E6127A"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25F9CB9"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690C4D35" w14:textId="77777777" w:rsidR="007F0C78" w:rsidRPr="002D4FF2" w:rsidRDefault="003C36CC"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lang w:val="en-US"/>
        </w:rPr>
      </w:pPr>
      <w:r w:rsidRPr="002D4FF2">
        <w:rPr>
          <w:rFonts w:ascii="Arial" w:hAnsi="Arial" w:cs="Arial"/>
          <w:b/>
        </w:rPr>
        <w:t>5</w:t>
      </w:r>
      <w:r w:rsidR="007F0C78" w:rsidRPr="002D4FF2">
        <w:rPr>
          <w:rFonts w:ascii="Arial" w:hAnsi="Arial" w:cs="Arial"/>
          <w:b/>
        </w:rPr>
        <w:t>.</w:t>
      </w:r>
      <w:r w:rsidR="007F0C78" w:rsidRPr="002D4FF2">
        <w:rPr>
          <w:rFonts w:ascii="Arial" w:hAnsi="Arial" w:cs="Arial"/>
          <w:b/>
        </w:rPr>
        <w:tab/>
        <w:t>Title of Research Project:</w:t>
      </w:r>
      <w:r w:rsidR="001102AA" w:rsidRPr="002D4FF2">
        <w:rPr>
          <w:rFonts w:ascii="Arial" w:hAnsi="Arial" w:cs="Arial"/>
          <w:lang w:val="en-US"/>
        </w:rPr>
        <w:t xml:space="preserve"> </w:t>
      </w:r>
      <w:r w:rsidR="001102AA" w:rsidRPr="002D4FF2">
        <w:rPr>
          <w:rFonts w:ascii="Arial" w:hAnsi="Arial" w:cs="Arial"/>
          <w:u w:val="single"/>
          <w:lang w:val="en-US"/>
        </w:rPr>
        <w:fldChar w:fldCharType="begin">
          <w:ffData>
            <w:name w:val="Text8"/>
            <w:enabled/>
            <w:calcOnExit w:val="0"/>
            <w:textInput/>
          </w:ffData>
        </w:fldChar>
      </w:r>
      <w:bookmarkStart w:id="40" w:name="Text8"/>
      <w:r w:rsidR="001102AA" w:rsidRPr="002D4FF2">
        <w:rPr>
          <w:rFonts w:ascii="Arial" w:hAnsi="Arial" w:cs="Arial"/>
          <w:u w:val="single"/>
          <w:lang w:val="en-US"/>
        </w:rPr>
        <w:instrText xml:space="preserve"> FORMTEXT </w:instrText>
      </w:r>
      <w:r w:rsidR="001102AA" w:rsidRPr="002D4FF2">
        <w:rPr>
          <w:rFonts w:ascii="Arial" w:hAnsi="Arial" w:cs="Arial"/>
          <w:u w:val="single"/>
          <w:lang w:val="en-US"/>
        </w:rPr>
      </w:r>
      <w:r w:rsidR="001102AA" w:rsidRPr="002D4FF2">
        <w:rPr>
          <w:rFonts w:ascii="Arial" w:hAnsi="Arial" w:cs="Arial"/>
          <w:u w:val="single"/>
          <w:lang w:val="en-US"/>
        </w:rPr>
        <w:fldChar w:fldCharType="separate"/>
      </w:r>
      <w:r w:rsidR="00DA0810">
        <w:rPr>
          <w:rFonts w:ascii="Arial" w:hAnsi="Arial" w:cs="Arial"/>
          <w:noProof/>
          <w:u w:val="single"/>
          <w:lang w:val="en-US"/>
        </w:rPr>
        <w:t>Evaluating an agent-oriented language for Reinforcement Learning</w:t>
      </w:r>
      <w:r w:rsidR="001102AA" w:rsidRPr="002D4FF2">
        <w:rPr>
          <w:rFonts w:ascii="Arial" w:hAnsi="Arial" w:cs="Arial"/>
          <w:u w:val="single"/>
          <w:lang w:val="en-US"/>
        </w:rPr>
        <w:fldChar w:fldCharType="end"/>
      </w:r>
      <w:bookmarkEnd w:id="40"/>
    </w:p>
    <w:p w14:paraId="17FAC897"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AEE16A2"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6AE70D28" w14:textId="77777777"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r w:rsidRPr="002D4FF2">
        <w:rPr>
          <w:rFonts w:ascii="Arial" w:hAnsi="Arial" w:cs="Arial"/>
          <w:b/>
        </w:rPr>
        <w:t>6</w:t>
      </w:r>
      <w:r w:rsidR="007F0C78" w:rsidRPr="002D4FF2">
        <w:rPr>
          <w:rFonts w:ascii="Arial" w:hAnsi="Arial" w:cs="Arial"/>
          <w:b/>
        </w:rPr>
        <w:t>.</w:t>
      </w:r>
      <w:r w:rsidR="007F0C78" w:rsidRPr="002D4FF2">
        <w:rPr>
          <w:rFonts w:ascii="Arial" w:hAnsi="Arial" w:cs="Arial"/>
          <w:b/>
        </w:rPr>
        <w:tab/>
        <w:t>Is this research defined</w:t>
      </w:r>
      <w:r w:rsidR="00363729" w:rsidRPr="002D4FF2">
        <w:rPr>
          <w:rFonts w:ascii="Arial" w:hAnsi="Arial" w:cs="Arial"/>
          <w:b/>
        </w:rPr>
        <w:t xml:space="preserve"> as</w:t>
      </w:r>
      <w:r w:rsidR="007F0C78" w:rsidRPr="002D4FF2">
        <w:rPr>
          <w:rFonts w:ascii="Arial" w:hAnsi="Arial" w:cs="Arial"/>
          <w:b/>
        </w:rPr>
        <w:t>:</w:t>
      </w:r>
    </w:p>
    <w:p w14:paraId="3CF09C3C" w14:textId="65E6BBAA"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8"/>
            <w:enabled/>
            <w:calcOnExit w:val="0"/>
            <w:checkBox>
              <w:sizeAuto/>
              <w:default w:val="0"/>
              <w:checked/>
            </w:checkBox>
          </w:ffData>
        </w:fldChar>
      </w:r>
      <w:bookmarkStart w:id="41" w:name="Check8"/>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1"/>
      <w:r w:rsidRPr="002D4FF2">
        <w:rPr>
          <w:rFonts w:ascii="Arial" w:hAnsi="Arial" w:cs="Arial"/>
          <w:lang w:val="en-US"/>
        </w:rPr>
        <w:t xml:space="preserve"> </w:t>
      </w:r>
      <w:r w:rsidR="007F0C78" w:rsidRPr="002D4FF2">
        <w:rPr>
          <w:rFonts w:ascii="Arial" w:hAnsi="Arial" w:cs="Arial"/>
          <w:lang w:val="en-US"/>
        </w:rPr>
        <w:t>Minimal Risk</w:t>
      </w:r>
    </w:p>
    <w:p w14:paraId="75A6886E" w14:textId="77777777" w:rsidR="007F0C78" w:rsidRPr="002D4FF2" w:rsidRDefault="008A5539"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ab/>
      </w:r>
      <w:r w:rsidRPr="002D4FF2">
        <w:rPr>
          <w:rFonts w:ascii="Arial" w:hAnsi="Arial" w:cs="Arial"/>
          <w:lang w:val="en-US"/>
        </w:rPr>
        <w:fldChar w:fldCharType="begin">
          <w:ffData>
            <w:name w:val="Check9"/>
            <w:enabled/>
            <w:calcOnExit w:val="0"/>
            <w:checkBox>
              <w:sizeAuto/>
              <w:default w:val="0"/>
            </w:checkBox>
          </w:ffData>
        </w:fldChar>
      </w:r>
      <w:bookmarkStart w:id="42" w:name="Check9"/>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2"/>
      <w:r w:rsidRPr="002D4FF2">
        <w:rPr>
          <w:rFonts w:ascii="Arial" w:hAnsi="Arial" w:cs="Arial"/>
          <w:lang w:val="en-US"/>
        </w:rPr>
        <w:t xml:space="preserve"> </w:t>
      </w:r>
      <w:r w:rsidR="00D72CE6" w:rsidRPr="002D4FF2">
        <w:rPr>
          <w:rFonts w:ascii="Arial" w:hAnsi="Arial" w:cs="Arial"/>
          <w:lang w:val="en-US"/>
        </w:rPr>
        <w:t>More than Minimal</w:t>
      </w:r>
      <w:r w:rsidR="007F0C78" w:rsidRPr="002D4FF2">
        <w:rPr>
          <w:rFonts w:ascii="Arial" w:hAnsi="Arial" w:cs="Arial"/>
          <w:lang w:val="en-US"/>
        </w:rPr>
        <w:t xml:space="preserve"> Risk</w:t>
      </w:r>
    </w:p>
    <w:p w14:paraId="10CCCD9D"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t xml:space="preserve">(Please see (*) footnote on </w:t>
      </w:r>
      <w:proofErr w:type="gramStart"/>
      <w:r w:rsidRPr="002D4FF2">
        <w:rPr>
          <w:rFonts w:ascii="Arial" w:hAnsi="Arial" w:cs="Arial"/>
          <w:lang w:val="en-US"/>
        </w:rPr>
        <w:t>first</w:t>
      </w:r>
      <w:proofErr w:type="gramEnd"/>
      <w:r w:rsidRPr="002D4FF2">
        <w:rPr>
          <w:rFonts w:ascii="Arial" w:hAnsi="Arial" w:cs="Arial"/>
          <w:lang w:val="en-US"/>
        </w:rPr>
        <w:t xml:space="preserve"> page for definition of minimal risk.)</w:t>
      </w:r>
    </w:p>
    <w:p w14:paraId="1BF8B802" w14:textId="77777777" w:rsidR="00786F64" w:rsidRPr="002D4FF2" w:rsidRDefault="00786F6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FB7F281" w14:textId="77777777" w:rsidR="00786F64" w:rsidRPr="002D4FF2" w:rsidRDefault="002E27FA"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N</w:t>
      </w:r>
      <w:r w:rsidR="007770DE" w:rsidRPr="002D4FF2">
        <w:rPr>
          <w:rFonts w:ascii="Arial" w:hAnsi="Arial" w:cs="Arial"/>
          <w:lang w:val="en-US"/>
        </w:rPr>
        <w:t>ote</w:t>
      </w:r>
      <w:r w:rsidRPr="002D4FF2">
        <w:rPr>
          <w:rFonts w:ascii="Arial" w:hAnsi="Arial" w:cs="Arial"/>
          <w:lang w:val="en-US"/>
        </w:rPr>
        <w:t xml:space="preserve">: </w:t>
      </w:r>
      <w:r w:rsidR="00273B0C" w:rsidRPr="002D4FF2">
        <w:rPr>
          <w:rFonts w:ascii="Arial" w:hAnsi="Arial" w:cs="Arial"/>
          <w:lang w:val="en-US"/>
        </w:rPr>
        <w:t xml:space="preserve">Full board review is required for ALL research that is more than minimal risk. </w:t>
      </w:r>
      <w:r w:rsidR="0062077E" w:rsidRPr="002D4FF2">
        <w:rPr>
          <w:rFonts w:ascii="Arial" w:hAnsi="Arial" w:cs="Arial"/>
          <w:lang w:val="en-US"/>
        </w:rPr>
        <w:t xml:space="preserve">A full board review requires a meeting of the HPRC for the purposes of providing final approval and which, </w:t>
      </w:r>
      <w:proofErr w:type="gramStart"/>
      <w:r w:rsidR="0062077E" w:rsidRPr="002D4FF2">
        <w:rPr>
          <w:rFonts w:ascii="Arial" w:hAnsi="Arial" w:cs="Arial"/>
          <w:lang w:val="en-US"/>
        </w:rPr>
        <w:t>as a consequence</w:t>
      </w:r>
      <w:proofErr w:type="gramEnd"/>
      <w:r w:rsidR="0062077E" w:rsidRPr="002D4FF2">
        <w:rPr>
          <w:rFonts w:ascii="Arial" w:hAnsi="Arial" w:cs="Arial"/>
          <w:lang w:val="en-US"/>
        </w:rPr>
        <w:t xml:space="preserve">, </w:t>
      </w:r>
      <w:r w:rsidR="0018334B" w:rsidRPr="002D4FF2">
        <w:rPr>
          <w:rFonts w:ascii="Arial" w:hAnsi="Arial" w:cs="Arial"/>
          <w:lang w:val="en-US"/>
        </w:rPr>
        <w:t>may</w:t>
      </w:r>
      <w:r w:rsidR="0062077E" w:rsidRPr="002D4FF2">
        <w:rPr>
          <w:rFonts w:ascii="Arial" w:hAnsi="Arial" w:cs="Arial"/>
          <w:lang w:val="en-US"/>
        </w:rPr>
        <w:t xml:space="preserve"> take longer to review.</w:t>
      </w:r>
      <w:r w:rsidR="0062077E" w:rsidRPr="002D4FF2" w:rsidDel="0062077E">
        <w:rPr>
          <w:rFonts w:ascii="Arial" w:hAnsi="Arial" w:cs="Arial"/>
          <w:lang w:val="en-US"/>
        </w:rPr>
        <w:t xml:space="preserve"> </w:t>
      </w:r>
    </w:p>
    <w:p w14:paraId="3EDF072B"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22E154" w14:textId="77777777" w:rsidR="007770DE" w:rsidRPr="002D4FF2" w:rsidRDefault="007770DE"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E2B0BCA" w14:textId="77777777" w:rsidR="007D1745" w:rsidRPr="002D4FF2" w:rsidRDefault="003C36CC" w:rsidP="00006915">
      <w:pPr>
        <w:ind w:left="360" w:hanging="360"/>
        <w:jc w:val="both"/>
        <w:rPr>
          <w:rFonts w:ascii="Arial" w:hAnsi="Arial" w:cs="Arial"/>
          <w:b/>
        </w:rPr>
      </w:pPr>
      <w:r w:rsidRPr="002D4FF2">
        <w:rPr>
          <w:rFonts w:ascii="Arial" w:hAnsi="Arial" w:cs="Arial"/>
          <w:b/>
        </w:rPr>
        <w:t>7</w:t>
      </w:r>
      <w:r w:rsidR="00B27AF4" w:rsidRPr="002D4FF2">
        <w:rPr>
          <w:rFonts w:ascii="Arial" w:hAnsi="Arial" w:cs="Arial"/>
          <w:b/>
        </w:rPr>
        <w:t xml:space="preserve">.  </w:t>
      </w:r>
      <w:r w:rsidR="007D1745" w:rsidRPr="002D4FF2">
        <w:rPr>
          <w:rFonts w:ascii="Arial" w:hAnsi="Arial" w:cs="Arial"/>
          <w:b/>
        </w:rPr>
        <w:t>If your research involves the use of human tissue/ blood/ body fluid</w:t>
      </w:r>
      <w:r w:rsidR="00C618DF" w:rsidRPr="002D4FF2">
        <w:rPr>
          <w:rFonts w:ascii="Arial" w:hAnsi="Arial" w:cs="Arial"/>
          <w:b/>
        </w:rPr>
        <w:t xml:space="preserve"> and/or invasive procedures</w:t>
      </w:r>
      <w:r w:rsidR="007D1745" w:rsidRPr="002D4FF2">
        <w:rPr>
          <w:rFonts w:ascii="Arial" w:hAnsi="Arial" w:cs="Arial"/>
          <w:b/>
        </w:rPr>
        <w:t xml:space="preserve">, please </w:t>
      </w:r>
      <w:r w:rsidR="00C618DF" w:rsidRPr="002D4FF2">
        <w:rPr>
          <w:rFonts w:ascii="Arial" w:hAnsi="Arial" w:cs="Arial"/>
          <w:b/>
        </w:rPr>
        <w:t xml:space="preserve">refer to the </w:t>
      </w:r>
      <w:r w:rsidR="00B27AF4" w:rsidRPr="002D4FF2">
        <w:rPr>
          <w:rFonts w:ascii="Arial" w:hAnsi="Arial" w:cs="Arial"/>
          <w:b/>
        </w:rPr>
        <w:t xml:space="preserve">Submission and </w:t>
      </w:r>
      <w:hyperlink r:id="rId16" w:history="1">
        <w:r w:rsidR="00B27AF4" w:rsidRPr="002D4FF2">
          <w:rPr>
            <w:rStyle w:val="Hyperlink"/>
            <w:rFonts w:ascii="Arial" w:hAnsi="Arial" w:cs="Arial"/>
            <w:b/>
          </w:rPr>
          <w:t>Ethics Review Guidelines</w:t>
        </w:r>
      </w:hyperlink>
      <w:r w:rsidR="00B27AF4" w:rsidRPr="002D4FF2">
        <w:rPr>
          <w:rFonts w:ascii="Arial" w:hAnsi="Arial" w:cs="Arial"/>
          <w:b/>
        </w:rPr>
        <w:t xml:space="preserve"> for Research Involving Invasive Procedures and/or Collection of Human Bodily Fluids </w:t>
      </w:r>
      <w:r w:rsidR="007D1745" w:rsidRPr="002D4FF2">
        <w:rPr>
          <w:rFonts w:ascii="Arial" w:hAnsi="Arial" w:cs="Arial"/>
          <w:b/>
        </w:rPr>
        <w:t>confirm whether Biosafety approval is in place:</w:t>
      </w:r>
    </w:p>
    <w:p w14:paraId="247007AC"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78E3094E"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bookmarkStart w:id="43" w:name="Check36"/>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3"/>
      <w:r w:rsidRPr="002D4FF2">
        <w:rPr>
          <w:rFonts w:ascii="Arial" w:hAnsi="Arial" w:cs="Arial"/>
          <w:i/>
          <w:lang w:val="en-US"/>
        </w:rPr>
        <w:t xml:space="preserve"> </w:t>
      </w:r>
      <w:r w:rsidRPr="002D4FF2">
        <w:rPr>
          <w:rFonts w:ascii="Arial" w:hAnsi="Arial" w:cs="Arial"/>
          <w:lang w:val="en-US"/>
        </w:rPr>
        <w:t xml:space="preserve">N </w:t>
      </w:r>
      <w:r w:rsidR="00C24001" w:rsidRPr="002D4FF2">
        <w:rPr>
          <w:rFonts w:ascii="Arial" w:hAnsi="Arial" w:cs="Arial"/>
          <w:i/>
          <w:lang w:val="en-US"/>
        </w:rPr>
        <w:t xml:space="preserve">- </w:t>
      </w:r>
      <w:r w:rsidRPr="002D4FF2">
        <w:rPr>
          <w:rFonts w:ascii="Arial" w:hAnsi="Arial" w:cs="Arial"/>
          <w:i/>
          <w:lang w:val="en-US"/>
        </w:rPr>
        <w:t xml:space="preserve">HPRC protocol cannot be reviewed until the </w:t>
      </w:r>
      <w:r w:rsidR="00C27107" w:rsidRPr="002D4FF2">
        <w:rPr>
          <w:rFonts w:ascii="Arial" w:hAnsi="Arial" w:cs="Arial"/>
          <w:i/>
          <w:lang w:val="en-US"/>
        </w:rPr>
        <w:t xml:space="preserve">Biosafety Permit </w:t>
      </w:r>
      <w:r w:rsidRPr="002D4FF2">
        <w:rPr>
          <w:rFonts w:ascii="Arial" w:hAnsi="Arial" w:cs="Arial"/>
          <w:i/>
          <w:lang w:val="en-US"/>
        </w:rPr>
        <w:t>is in place.</w:t>
      </w:r>
    </w:p>
    <w:p w14:paraId="38E8DB8A" w14:textId="77777777" w:rsidR="00D72CE6" w:rsidRPr="002D4FF2" w:rsidRDefault="00D72CE6"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bookmarkStart w:id="44" w:name="Check35"/>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bookmarkEnd w:id="44"/>
      <w:r w:rsidRPr="002D4FF2">
        <w:rPr>
          <w:rFonts w:ascii="Arial" w:hAnsi="Arial" w:cs="Arial"/>
          <w:i/>
          <w:lang w:val="en-US"/>
        </w:rPr>
        <w:t xml:space="preserve"> </w:t>
      </w:r>
      <w:r w:rsidRPr="002D4FF2">
        <w:rPr>
          <w:rFonts w:ascii="Arial" w:hAnsi="Arial" w:cs="Arial"/>
          <w:lang w:val="en-US"/>
        </w:rPr>
        <w:t>Y</w:t>
      </w:r>
      <w:r w:rsidRPr="002D4FF2">
        <w:rPr>
          <w:rFonts w:ascii="Arial" w:hAnsi="Arial" w:cs="Arial"/>
          <w:i/>
          <w:lang w:val="en-US"/>
        </w:rPr>
        <w:t xml:space="preserve"> - Certificate number:</w:t>
      </w:r>
      <w:r w:rsidRPr="002D4FF2">
        <w:rPr>
          <w:rFonts w:ascii="Arial" w:hAnsi="Arial" w:cs="Arial"/>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r w:rsidRPr="002D4FF2">
        <w:rPr>
          <w:rFonts w:ascii="Arial" w:hAnsi="Arial" w:cs="Arial"/>
          <w:i/>
          <w:lang w:val="en-US"/>
        </w:rPr>
        <w:t xml:space="preserve"> (Please append a copy of your approval certificate to your application</w:t>
      </w:r>
      <w:r w:rsidR="003349BA" w:rsidRPr="002D4FF2">
        <w:rPr>
          <w:rFonts w:ascii="Arial" w:hAnsi="Arial" w:cs="Arial"/>
          <w:i/>
          <w:lang w:val="en-US"/>
        </w:rPr>
        <w:t>.</w:t>
      </w:r>
      <w:r w:rsidRPr="002D4FF2">
        <w:rPr>
          <w:rFonts w:ascii="Arial" w:hAnsi="Arial" w:cs="Arial"/>
          <w:i/>
          <w:lang w:val="en-US"/>
        </w:rPr>
        <w:t>)</w:t>
      </w:r>
    </w:p>
    <w:p w14:paraId="583B0DAE" w14:textId="0B962B59"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6C88B02A"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2DB20EF"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 xml:space="preserve">For more information on Biosafety please contact </w:t>
      </w:r>
      <w:r w:rsidR="00B27AF4" w:rsidRPr="002D4FF2">
        <w:rPr>
          <w:rFonts w:ascii="Arial" w:hAnsi="Arial" w:cs="Arial"/>
          <w:lang w:val="en-US"/>
        </w:rPr>
        <w:t xml:space="preserve">the </w:t>
      </w:r>
      <w:r w:rsidRPr="002D4FF2">
        <w:rPr>
          <w:rFonts w:ascii="Arial" w:hAnsi="Arial" w:cs="Arial"/>
          <w:lang w:val="en-US"/>
        </w:rPr>
        <w:t xml:space="preserve">Occupational Health Coordinator </w:t>
      </w:r>
      <w:r w:rsidR="003349BA" w:rsidRPr="002D4FF2">
        <w:rPr>
          <w:rFonts w:ascii="Arial" w:hAnsi="Arial" w:cs="Arial"/>
          <w:lang w:val="en-US"/>
        </w:rPr>
        <w:t xml:space="preserve">and </w:t>
      </w:r>
      <w:r w:rsidRPr="002D4FF2">
        <w:rPr>
          <w:rFonts w:ascii="Arial" w:hAnsi="Arial" w:cs="Arial"/>
          <w:lang w:val="en-US"/>
        </w:rPr>
        <w:t>Biosafety Officer</w:t>
      </w:r>
      <w:r w:rsidR="003349BA" w:rsidRPr="002D4FF2">
        <w:rPr>
          <w:rFonts w:ascii="Arial" w:hAnsi="Arial" w:cs="Arial"/>
          <w:lang w:val="en-US"/>
        </w:rPr>
        <w:t xml:space="preserve"> (p</w:t>
      </w:r>
      <w:r w:rsidRPr="002D4FF2">
        <w:rPr>
          <w:rFonts w:ascii="Arial" w:hAnsi="Arial" w:cs="Arial"/>
          <w:lang w:val="en-US"/>
        </w:rPr>
        <w:t xml:space="preserve">hone: </w:t>
      </w:r>
      <w:r w:rsidR="003349BA" w:rsidRPr="002D4FF2">
        <w:rPr>
          <w:rFonts w:ascii="Arial" w:hAnsi="Arial" w:cs="Arial"/>
          <w:lang w:val="en-US"/>
        </w:rPr>
        <w:t xml:space="preserve">ext. </w:t>
      </w:r>
      <w:r w:rsidRPr="002D4FF2">
        <w:rPr>
          <w:rFonts w:ascii="Arial" w:hAnsi="Arial" w:cs="Arial"/>
          <w:lang w:val="en-US"/>
        </w:rPr>
        <w:t>44745</w:t>
      </w:r>
      <w:r w:rsidR="003349BA" w:rsidRPr="002D4FF2">
        <w:rPr>
          <w:rFonts w:ascii="Arial" w:hAnsi="Arial" w:cs="Arial"/>
          <w:lang w:val="en-US"/>
        </w:rPr>
        <w:t>).</w:t>
      </w:r>
    </w:p>
    <w:p w14:paraId="3B8B5D65" w14:textId="77777777" w:rsidR="007D1745" w:rsidRPr="002D4FF2" w:rsidRDefault="007D1745"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6C8ACD19" w14:textId="77777777" w:rsidR="007770DE" w:rsidRPr="002D4FF2" w:rsidRDefault="007770DE"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23EB1705" w14:textId="77777777" w:rsidR="007D1745"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8</w:t>
      </w:r>
      <w:r w:rsidR="00C24001" w:rsidRPr="002D4FF2">
        <w:rPr>
          <w:rFonts w:ascii="Arial" w:hAnsi="Arial" w:cs="Arial"/>
          <w:b/>
          <w:lang w:val="en-US"/>
        </w:rPr>
        <w:t>.</w:t>
      </w:r>
      <w:r w:rsidR="007D1745" w:rsidRPr="002D4FF2">
        <w:rPr>
          <w:rFonts w:ascii="Arial" w:hAnsi="Arial" w:cs="Arial"/>
          <w:b/>
          <w:lang w:val="en-US"/>
        </w:rPr>
        <w:tab/>
        <w:t xml:space="preserve">If your research involves the use of </w:t>
      </w:r>
      <w:r w:rsidR="00C618DF" w:rsidRPr="002D4FF2">
        <w:rPr>
          <w:rFonts w:ascii="Arial" w:hAnsi="Arial" w:cs="Arial"/>
          <w:b/>
          <w:lang w:val="en-US"/>
        </w:rPr>
        <w:t xml:space="preserve">radioactive materials and/or </w:t>
      </w:r>
      <w:r w:rsidR="007D1745" w:rsidRPr="002D4FF2">
        <w:rPr>
          <w:rFonts w:ascii="Arial" w:hAnsi="Arial" w:cs="Arial"/>
          <w:b/>
          <w:lang w:val="en-US"/>
        </w:rPr>
        <w:t>radiation exposure, please confirm whether Radiation Safety approval is in place:</w:t>
      </w:r>
    </w:p>
    <w:p w14:paraId="0CDED3B1"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i/>
          <w:lang w:val="en-US"/>
        </w:rPr>
      </w:pPr>
    </w:p>
    <w:p w14:paraId="5B6BDB9B" w14:textId="77777777" w:rsidR="00F43F41" w:rsidRPr="002D4FF2" w:rsidRDefault="00F43F4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lang w:val="en-US"/>
        </w:rPr>
        <w:fldChar w:fldCharType="begin">
          <w:ffData>
            <w:name w:val="Check36"/>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 xml:space="preserve">N - </w:t>
      </w:r>
      <w:r w:rsidRPr="002D4FF2">
        <w:rPr>
          <w:rFonts w:ascii="Arial" w:hAnsi="Arial" w:cs="Arial"/>
          <w:i/>
          <w:lang w:val="en-US"/>
        </w:rPr>
        <w:t>HPRC protocol cannot be reviewed until the Radiation approval certificate is in place.</w:t>
      </w:r>
    </w:p>
    <w:p w14:paraId="53D4ACE3" w14:textId="77777777" w:rsidR="008605C3"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630"/>
        <w:jc w:val="both"/>
        <w:rPr>
          <w:rFonts w:ascii="Arial" w:hAnsi="Arial" w:cs="Arial"/>
          <w:i/>
          <w:lang w:val="en-US"/>
        </w:rPr>
      </w:pPr>
      <w:r w:rsidRPr="002D4FF2">
        <w:rPr>
          <w:rFonts w:ascii="Arial" w:hAnsi="Arial" w:cs="Arial"/>
          <w:i/>
          <w:lang w:val="en-US"/>
        </w:rPr>
        <w:fldChar w:fldCharType="begin">
          <w:ffData>
            <w:name w:val="Check35"/>
            <w:enabled/>
            <w:calcOnExit w:val="0"/>
            <w:checkBox>
              <w:sizeAuto/>
              <w:default w:val="0"/>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Y</w:t>
      </w:r>
      <w:r w:rsidR="008605C3" w:rsidRPr="002D4FF2">
        <w:rPr>
          <w:rFonts w:ascii="Arial" w:hAnsi="Arial" w:cs="Arial"/>
          <w:i/>
          <w:lang w:val="en-US"/>
        </w:rPr>
        <w:t xml:space="preserve"> - </w:t>
      </w:r>
      <w:r w:rsidR="00363729" w:rsidRPr="002D4FF2">
        <w:rPr>
          <w:rFonts w:ascii="Arial" w:hAnsi="Arial" w:cs="Arial"/>
          <w:i/>
          <w:lang w:val="en-US"/>
        </w:rPr>
        <w:t>Certificate number</w:t>
      </w:r>
      <w:r w:rsidR="008605C3" w:rsidRPr="002D4FF2">
        <w:rPr>
          <w:rFonts w:ascii="Arial" w:hAnsi="Arial" w:cs="Arial"/>
          <w:i/>
          <w:lang w:val="en-US"/>
        </w:rPr>
        <w:t xml:space="preserve">: </w:t>
      </w:r>
      <w:r w:rsidR="008605C3" w:rsidRPr="002D4FF2">
        <w:rPr>
          <w:rFonts w:ascii="Arial" w:hAnsi="Arial" w:cs="Arial"/>
        </w:rPr>
        <w:fldChar w:fldCharType="begin">
          <w:ffData>
            <w:name w:val=""/>
            <w:enabled/>
            <w:calcOnExit w:val="0"/>
            <w:textInput/>
          </w:ffData>
        </w:fldChar>
      </w:r>
      <w:r w:rsidR="008605C3" w:rsidRPr="002D4FF2">
        <w:rPr>
          <w:rFonts w:ascii="Arial" w:hAnsi="Arial" w:cs="Arial"/>
        </w:rPr>
        <w:instrText xml:space="preserve"> FORMTEXT </w:instrText>
      </w:r>
      <w:r w:rsidR="008605C3" w:rsidRPr="002D4FF2">
        <w:rPr>
          <w:rFonts w:ascii="Arial" w:hAnsi="Arial" w:cs="Arial"/>
        </w:rPr>
      </w:r>
      <w:r w:rsidR="008605C3" w:rsidRPr="002D4FF2">
        <w:rPr>
          <w:rFonts w:ascii="Arial" w:hAnsi="Arial" w:cs="Arial"/>
        </w:rPr>
        <w:fldChar w:fldCharType="separate"/>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noProof/>
        </w:rPr>
        <w:t> </w:t>
      </w:r>
      <w:r w:rsidR="008605C3" w:rsidRPr="002D4FF2">
        <w:rPr>
          <w:rFonts w:ascii="Arial" w:hAnsi="Arial" w:cs="Arial"/>
        </w:rPr>
        <w:fldChar w:fldCharType="end"/>
      </w:r>
      <w:r w:rsidR="008605C3" w:rsidRPr="002D4FF2">
        <w:rPr>
          <w:rFonts w:ascii="Arial" w:hAnsi="Arial" w:cs="Arial"/>
          <w:i/>
          <w:lang w:val="en-US"/>
        </w:rPr>
        <w:t xml:space="preserve"> (Please append a copy of your approval certificate to your application)</w:t>
      </w:r>
    </w:p>
    <w:p w14:paraId="20F969AB" w14:textId="5BC64892" w:rsidR="00766680" w:rsidRPr="002D4FF2" w:rsidRDefault="00766680"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fldChar w:fldCharType="begin">
          <w:ffData>
            <w:name w:val="Check36"/>
            <w:enabled/>
            <w:calcOnExit w:val="0"/>
            <w:checkBox>
              <w:sizeAuto/>
              <w:default w:val="0"/>
              <w:checked/>
            </w:checkBox>
          </w:ffData>
        </w:fldChar>
      </w:r>
      <w:r w:rsidRPr="002D4FF2">
        <w:rPr>
          <w:rFonts w:ascii="Arial" w:hAnsi="Arial" w:cs="Arial"/>
          <w:i/>
          <w:lang w:val="en-US"/>
        </w:rPr>
        <w:instrText xml:space="preserve"> FORMCHECKBOX </w:instrText>
      </w:r>
      <w:r w:rsidRPr="002D4FF2">
        <w:rPr>
          <w:rFonts w:ascii="Arial" w:hAnsi="Arial" w:cs="Arial"/>
          <w:i/>
          <w:lang w:val="en-US"/>
        </w:rPr>
      </w:r>
      <w:r w:rsidRPr="002D4FF2">
        <w:rPr>
          <w:rFonts w:ascii="Arial" w:hAnsi="Arial" w:cs="Arial"/>
          <w:i/>
          <w:lang w:val="en-US"/>
        </w:rPr>
        <w:fldChar w:fldCharType="separate"/>
      </w:r>
      <w:r w:rsidRPr="002D4FF2">
        <w:rPr>
          <w:rFonts w:ascii="Arial" w:hAnsi="Arial" w:cs="Arial"/>
          <w:i/>
          <w:lang w:val="en-US"/>
        </w:rPr>
        <w:fldChar w:fldCharType="end"/>
      </w:r>
      <w:r w:rsidRPr="002D4FF2">
        <w:rPr>
          <w:rFonts w:ascii="Arial" w:hAnsi="Arial" w:cs="Arial"/>
          <w:i/>
          <w:lang w:val="en-US"/>
        </w:rPr>
        <w:t xml:space="preserve"> </w:t>
      </w:r>
      <w:r w:rsidRPr="002D4FF2">
        <w:rPr>
          <w:rFonts w:ascii="Arial" w:hAnsi="Arial" w:cs="Arial"/>
          <w:lang w:val="en-US"/>
        </w:rPr>
        <w:t>Not applicable</w:t>
      </w:r>
    </w:p>
    <w:p w14:paraId="1B577980" w14:textId="77777777" w:rsidR="007D1745" w:rsidRPr="002D4FF2" w:rsidRDefault="007D1745"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53BEB53" w14:textId="5E2C861B" w:rsidR="003C31D9" w:rsidRDefault="007D174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For more information on </w:t>
      </w:r>
      <w:proofErr w:type="gramStart"/>
      <w:r w:rsidRPr="002D4FF2">
        <w:rPr>
          <w:rFonts w:ascii="Arial" w:hAnsi="Arial" w:cs="Arial"/>
          <w:lang w:val="en-US"/>
        </w:rPr>
        <w:t>Radiation</w:t>
      </w:r>
      <w:proofErr w:type="gramEnd"/>
      <w:r w:rsidRPr="002D4FF2">
        <w:rPr>
          <w:rFonts w:ascii="Arial" w:hAnsi="Arial" w:cs="Arial"/>
          <w:lang w:val="en-US"/>
        </w:rPr>
        <w:t xml:space="preserve"> training please contact </w:t>
      </w:r>
      <w:r w:rsidR="00701FCC" w:rsidRPr="002D4FF2">
        <w:rPr>
          <w:rFonts w:ascii="Arial" w:hAnsi="Arial" w:cs="Arial"/>
          <w:lang w:val="en-US"/>
        </w:rPr>
        <w:t>the</w:t>
      </w:r>
      <w:r w:rsidRPr="002D4FF2">
        <w:rPr>
          <w:rFonts w:ascii="Arial" w:hAnsi="Arial" w:cs="Arial"/>
          <w:lang w:val="en-US"/>
        </w:rPr>
        <w:t xml:space="preserve"> Radiation Safety Officer (RSO), Department of Occupational Health and Safety, </w:t>
      </w:r>
      <w:r w:rsidR="003349BA" w:rsidRPr="002D4FF2">
        <w:rPr>
          <w:rFonts w:ascii="Arial" w:hAnsi="Arial" w:cs="Arial"/>
          <w:lang w:val="en-US"/>
        </w:rPr>
        <w:t xml:space="preserve">ext. </w:t>
      </w:r>
      <w:r w:rsidR="00701FCC" w:rsidRPr="002D4FF2">
        <w:rPr>
          <w:rFonts w:ascii="Arial" w:hAnsi="Arial" w:cs="Arial"/>
          <w:lang w:val="en-US"/>
        </w:rPr>
        <w:t>44745</w:t>
      </w:r>
    </w:p>
    <w:p w14:paraId="3D692A9F" w14:textId="77777777" w:rsidR="001342B5" w:rsidRPr="002D4FF2" w:rsidRDefault="001342B5" w:rsidP="001342B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6BFD74D" w14:textId="77777777" w:rsidR="007770DE" w:rsidRPr="002D4FF2" w:rsidRDefault="007770DE"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rPr>
      </w:pPr>
    </w:p>
    <w:p w14:paraId="58B35A18" w14:textId="5C2B0EE0" w:rsidR="002C029B" w:rsidRPr="002D4FF2" w:rsidRDefault="001342B5"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Pr>
          <w:rFonts w:ascii="Arial" w:hAnsi="Arial" w:cs="Arial"/>
          <w:b/>
        </w:rPr>
        <w:t>9</w:t>
      </w:r>
      <w:r w:rsidR="003C31D9" w:rsidRPr="002D4FF2">
        <w:rPr>
          <w:rFonts w:ascii="Arial" w:hAnsi="Arial" w:cs="Arial"/>
          <w:b/>
        </w:rPr>
        <w:t xml:space="preserve">. </w:t>
      </w:r>
      <w:r w:rsidR="008D52D2" w:rsidRPr="002D4FF2">
        <w:rPr>
          <w:rFonts w:ascii="Arial" w:hAnsi="Arial" w:cs="Arial"/>
          <w:b/>
        </w:rPr>
        <w:t xml:space="preserve">Clinical Trials: </w:t>
      </w:r>
      <w:r w:rsidR="00DE38F0" w:rsidRPr="002D4FF2">
        <w:rPr>
          <w:rFonts w:ascii="Arial" w:hAnsi="Arial" w:cs="Arial"/>
          <w:b/>
          <w:lang w:val="en-US"/>
        </w:rPr>
        <w:t>Additional regulatory requirements and/or registration requirements may be required for research</w:t>
      </w:r>
      <w:r w:rsidR="0039175A" w:rsidRPr="002D4FF2">
        <w:rPr>
          <w:rFonts w:ascii="Arial" w:hAnsi="Arial" w:cs="Arial"/>
          <w:b/>
          <w:lang w:val="en-US"/>
        </w:rPr>
        <w:t xml:space="preserve"> defined as a clinical trial</w:t>
      </w:r>
      <w:r w:rsidR="00DE38F0" w:rsidRPr="002D4FF2">
        <w:rPr>
          <w:rFonts w:ascii="Arial" w:hAnsi="Arial" w:cs="Arial"/>
          <w:b/>
          <w:lang w:val="en-US"/>
        </w:rPr>
        <w:t xml:space="preserve">. Failure to obtain applicable regulatory approvals or registrations may </w:t>
      </w:r>
      <w:proofErr w:type="gramStart"/>
      <w:r w:rsidR="00DE38F0" w:rsidRPr="002D4FF2">
        <w:rPr>
          <w:rFonts w:ascii="Arial" w:hAnsi="Arial" w:cs="Arial"/>
          <w:b/>
          <w:lang w:val="en-US"/>
        </w:rPr>
        <w:t>impact</w:t>
      </w:r>
      <w:proofErr w:type="gramEnd"/>
      <w:r w:rsidR="00DE38F0" w:rsidRPr="002D4FF2">
        <w:rPr>
          <w:rFonts w:ascii="Arial" w:hAnsi="Arial" w:cs="Arial"/>
          <w:b/>
          <w:lang w:val="en-US"/>
        </w:rPr>
        <w:t xml:space="preserve"> the conduct of research and/or the ability to publish results. Researchers are responsible for ensuring that they are compliant with all relevant regulatory requirements and registrations as they speak to the conduct of clinical trials.</w:t>
      </w:r>
    </w:p>
    <w:p w14:paraId="7394429A"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19CBFFC4" w14:textId="77777777" w:rsidR="008D52D2" w:rsidRPr="002D4FF2" w:rsidRDefault="0057501B"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 xml:space="preserve">            </w:t>
      </w:r>
      <w:r w:rsidR="008D52D2" w:rsidRPr="002D4FF2">
        <w:rPr>
          <w:rFonts w:ascii="Arial" w:hAnsi="Arial" w:cs="Arial"/>
          <w:b/>
        </w:rPr>
        <w:t>A clinical trial is defined as</w:t>
      </w:r>
      <w:r w:rsidR="006F1FED" w:rsidRPr="002D4FF2">
        <w:rPr>
          <w:rFonts w:ascii="Arial" w:hAnsi="Arial" w:cs="Arial"/>
          <w:b/>
        </w:rPr>
        <w:t>:</w:t>
      </w:r>
    </w:p>
    <w:p w14:paraId="421FB262" w14:textId="77777777" w:rsidR="006F1FED" w:rsidRPr="002D4FF2" w:rsidRDefault="006F1FED"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550B2B92" w14:textId="6773C177" w:rsidR="006F1FED" w:rsidRPr="002D4FF2" w:rsidRDefault="009A33DC" w:rsidP="00006915">
      <w:pPr>
        <w:ind w:left="720" w:right="630"/>
        <w:jc w:val="both"/>
        <w:rPr>
          <w:rFonts w:ascii="Arial" w:hAnsi="Arial" w:cs="Arial"/>
        </w:rPr>
      </w:pPr>
      <w:r w:rsidRPr="002D4FF2">
        <w:rPr>
          <w:rFonts w:ascii="Arial" w:hAnsi="Arial" w:cs="Arial"/>
        </w:rPr>
        <w:t>“</w:t>
      </w:r>
      <w:r w:rsidR="006F1FED" w:rsidRPr="002D4FF2">
        <w:rPr>
          <w:rFonts w:ascii="Arial" w:hAnsi="Arial" w:cs="Arial"/>
        </w:rPr>
        <w:t>…any investigation involving participants that evaluates the effects of one or more health-related interventions on health outcomes. Interventions include, but are not restricted to, drugs, radiopharmaceuticals, cells and other biological products, surgical procedures, radiologic procedures, devices, genetic therapies, natural health products, process-of-care changes, preventive care, manual therapies and psychotherapies. Clinical trials may also include questions that are not directly related to therapeutic goals – for example, drug metabolism – in addition to those that directly evaluate the treatment of participants.</w:t>
      </w:r>
      <w:r w:rsidR="001342B5">
        <w:rPr>
          <w:rFonts w:ascii="Arial" w:hAnsi="Arial" w:cs="Arial"/>
        </w:rPr>
        <w:t xml:space="preserve"> </w:t>
      </w:r>
      <w:r w:rsidR="006F1FED" w:rsidRPr="002D4FF2">
        <w:rPr>
          <w:rFonts w:ascii="Arial" w:hAnsi="Arial" w:cs="Arial"/>
        </w:rPr>
        <w:t>(TCPS, 2</w:t>
      </w:r>
      <w:r w:rsidR="006F1FED" w:rsidRPr="002D4FF2">
        <w:rPr>
          <w:rFonts w:ascii="Arial" w:hAnsi="Arial" w:cs="Arial"/>
          <w:vertAlign w:val="superscript"/>
        </w:rPr>
        <w:t>nd</w:t>
      </w:r>
      <w:r w:rsidRPr="002D4FF2">
        <w:rPr>
          <w:rFonts w:ascii="Arial" w:hAnsi="Arial" w:cs="Arial"/>
        </w:rPr>
        <w:t xml:space="preserve"> edition, 2014).”</w:t>
      </w:r>
    </w:p>
    <w:p w14:paraId="2893754E" w14:textId="77777777" w:rsidR="00B72219" w:rsidRPr="002D4FF2" w:rsidRDefault="00B7221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C07EF14" w14:textId="4880C06F" w:rsidR="009A33DC" w:rsidRPr="002D4FF2" w:rsidRDefault="008D52D2"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rPr>
        <w:t>Is your research defined as a clinical trial?</w:t>
      </w:r>
      <w:r w:rsidR="00D31F44" w:rsidRPr="002D4FF2">
        <w:rPr>
          <w:rFonts w:ascii="Arial" w:hAnsi="Arial" w:cs="Arial"/>
          <w:b/>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176B9F85" w14:textId="77777777" w:rsidR="009A33DC" w:rsidRPr="002D4FF2" w:rsidRDefault="000D3CBE"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009A33DC" w:rsidRPr="002D4FF2">
        <w:rPr>
          <w:rFonts w:ascii="Arial" w:hAnsi="Arial" w:cs="Arial"/>
          <w:lang w:val="en-US"/>
        </w:rPr>
        <w:t>Y</w:t>
      </w:r>
      <w:r w:rsidRPr="002D4FF2">
        <w:rPr>
          <w:rFonts w:ascii="Arial" w:hAnsi="Arial" w:cs="Arial"/>
          <w:lang w:val="en-US"/>
        </w:rPr>
        <w:t>es</w:t>
      </w:r>
      <w:r w:rsidR="003349BA" w:rsidRPr="002D4FF2">
        <w:rPr>
          <w:rFonts w:ascii="Arial" w:hAnsi="Arial" w:cs="Arial"/>
          <w:lang w:val="en-US"/>
        </w:rPr>
        <w:t>:</w:t>
      </w:r>
      <w:r w:rsidR="00CB1D59" w:rsidRPr="002D4FF2">
        <w:rPr>
          <w:rFonts w:ascii="Arial" w:hAnsi="Arial" w:cs="Arial"/>
          <w:lang w:val="en-US"/>
        </w:rPr>
        <w:t>’</w:t>
      </w:r>
    </w:p>
    <w:p w14:paraId="16D36F36" w14:textId="77777777" w:rsidR="009A33DC"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Have you registered your trial? </w:t>
      </w:r>
      <w:r w:rsidR="000D3CBE" w:rsidRPr="002D4FF2">
        <w:rPr>
          <w:rFonts w:ascii="Arial" w:hAnsi="Arial" w:cs="Arial"/>
          <w:lang w:val="en-US"/>
        </w:rPr>
        <w:fldChar w:fldCharType="begin">
          <w:ffData>
            <w:name w:val="Check10"/>
            <w:enabled/>
            <w:calcOnExit w:val="0"/>
            <w:checkBox>
              <w:sizeAuto/>
              <w:default w:val="0"/>
            </w:checkBox>
          </w:ffData>
        </w:fldChar>
      </w:r>
      <w:r w:rsidR="000D3CBE" w:rsidRPr="002D4FF2">
        <w:rPr>
          <w:rFonts w:ascii="Arial" w:hAnsi="Arial" w:cs="Arial"/>
          <w:lang w:val="en-US"/>
        </w:rPr>
        <w:instrText xml:space="preserve"> FORMCHECKBOX </w:instrText>
      </w:r>
      <w:r w:rsidR="000D3CBE" w:rsidRPr="002D4FF2">
        <w:rPr>
          <w:rFonts w:ascii="Arial" w:hAnsi="Arial" w:cs="Arial"/>
          <w:lang w:val="en-US"/>
        </w:rPr>
      </w:r>
      <w:r w:rsidR="000D3CBE" w:rsidRPr="002D4FF2">
        <w:rPr>
          <w:rFonts w:ascii="Arial" w:hAnsi="Arial" w:cs="Arial"/>
          <w:lang w:val="en-US"/>
        </w:rPr>
        <w:fldChar w:fldCharType="separate"/>
      </w:r>
      <w:r w:rsidR="000D3CBE" w:rsidRPr="002D4FF2">
        <w:rPr>
          <w:rFonts w:ascii="Arial" w:hAnsi="Arial" w:cs="Arial"/>
          <w:lang w:val="en-US"/>
        </w:rPr>
        <w:fldChar w:fldCharType="end"/>
      </w:r>
      <w:r w:rsidR="000D3CBE" w:rsidRPr="002D4FF2">
        <w:rPr>
          <w:rFonts w:ascii="Arial" w:hAnsi="Arial" w:cs="Arial"/>
          <w:lang w:val="en-US"/>
        </w:rPr>
        <w:t xml:space="preserve"> N</w:t>
      </w:r>
      <w:r w:rsidR="00295DE2" w:rsidRPr="002D4FF2">
        <w:rPr>
          <w:rFonts w:ascii="Arial" w:hAnsi="Arial" w:cs="Arial"/>
          <w:lang w:val="en-US"/>
        </w:rPr>
        <w:t xml:space="preserve"> </w:t>
      </w:r>
      <w:r w:rsidR="00295DE2" w:rsidRPr="002D4FF2">
        <w:rPr>
          <w:rFonts w:ascii="Arial" w:hAnsi="Arial" w:cs="Arial"/>
          <w:lang w:val="en-US"/>
        </w:rPr>
        <w:fldChar w:fldCharType="begin">
          <w:ffData>
            <w:name w:val="Check10"/>
            <w:enabled/>
            <w:calcOnExit w:val="0"/>
            <w:checkBox>
              <w:sizeAuto/>
              <w:default w:val="0"/>
            </w:checkBox>
          </w:ffData>
        </w:fldChar>
      </w:r>
      <w:r w:rsidR="00295DE2" w:rsidRPr="002D4FF2">
        <w:rPr>
          <w:rFonts w:ascii="Arial" w:hAnsi="Arial" w:cs="Arial"/>
          <w:lang w:val="en-US"/>
        </w:rPr>
        <w:instrText xml:space="preserve"> FORMCHECKBOX </w:instrText>
      </w:r>
      <w:r w:rsidR="00295DE2" w:rsidRPr="002D4FF2">
        <w:rPr>
          <w:rFonts w:ascii="Arial" w:hAnsi="Arial" w:cs="Arial"/>
          <w:lang w:val="en-US"/>
        </w:rPr>
      </w:r>
      <w:r w:rsidR="00295DE2" w:rsidRPr="002D4FF2">
        <w:rPr>
          <w:rFonts w:ascii="Arial" w:hAnsi="Arial" w:cs="Arial"/>
          <w:lang w:val="en-US"/>
        </w:rPr>
        <w:fldChar w:fldCharType="separate"/>
      </w:r>
      <w:r w:rsidR="00295DE2" w:rsidRPr="002D4FF2">
        <w:rPr>
          <w:rFonts w:ascii="Arial" w:hAnsi="Arial" w:cs="Arial"/>
          <w:lang w:val="en-US"/>
        </w:rPr>
        <w:fldChar w:fldCharType="end"/>
      </w:r>
      <w:r w:rsidR="00295DE2" w:rsidRPr="002D4FF2">
        <w:rPr>
          <w:rFonts w:ascii="Arial" w:hAnsi="Arial" w:cs="Arial"/>
          <w:lang w:val="en-US"/>
        </w:rPr>
        <w:t xml:space="preserve"> Y</w:t>
      </w:r>
    </w:p>
    <w:p w14:paraId="485E1F71" w14:textId="77777777" w:rsidR="000D3CBE" w:rsidRPr="002D4FF2" w:rsidRDefault="009A33DC" w:rsidP="00006915">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t xml:space="preserve">  </w:t>
      </w:r>
      <w:r w:rsidR="000D3CBE" w:rsidRPr="002D4FF2">
        <w:rPr>
          <w:rFonts w:ascii="Arial" w:hAnsi="Arial" w:cs="Arial"/>
          <w:lang w:val="en-US"/>
        </w:rPr>
        <w:t xml:space="preserve">Please provide the registration number and location: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5DE90E10" w14:textId="77777777" w:rsidR="009A33DC" w:rsidRPr="002D4FF2" w:rsidRDefault="009A33DC" w:rsidP="00006915">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0"/>
        <w:jc w:val="both"/>
        <w:rPr>
          <w:rFonts w:ascii="Arial" w:hAnsi="Arial" w:cs="Arial"/>
          <w:lang w:val="en-US"/>
        </w:rPr>
      </w:pPr>
    </w:p>
    <w:p w14:paraId="50CD57C0" w14:textId="77777777" w:rsidR="00CE7E07" w:rsidRDefault="00DE38F0" w:rsidP="00006915">
      <w:pPr>
        <w:pStyle w:val="ListParagraph"/>
        <w:numPr>
          <w:ilvl w:val="0"/>
          <w:numId w:val="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Does your research require </w:t>
      </w:r>
      <w:r w:rsidR="00D31F44" w:rsidRPr="002D4FF2">
        <w:rPr>
          <w:rFonts w:ascii="Arial" w:hAnsi="Arial" w:cs="Arial"/>
          <w:b/>
          <w:lang w:val="en-US"/>
        </w:rPr>
        <w:t>Regulatory Approval</w:t>
      </w:r>
      <w:r w:rsidR="000D3CBE" w:rsidRPr="002D4FF2">
        <w:rPr>
          <w:rFonts w:ascii="Arial" w:hAnsi="Arial" w:cs="Arial"/>
          <w:b/>
          <w:lang w:val="en-US"/>
        </w:rPr>
        <w:t>?</w:t>
      </w:r>
      <w:r w:rsidR="000D3CBE" w:rsidRPr="002D4FF2">
        <w:rPr>
          <w:rFonts w:ascii="Arial" w:hAnsi="Arial" w:cs="Arial"/>
          <w:lang w:val="en-US"/>
        </w:rPr>
        <w:t xml:space="preserve"> </w:t>
      </w:r>
      <w:r w:rsidR="009A33DC" w:rsidRPr="002D4FF2">
        <w:rPr>
          <w:rFonts w:ascii="Arial" w:hAnsi="Arial" w:cs="Arial"/>
          <w:lang w:val="en-US"/>
        </w:rPr>
        <w:t xml:space="preserve">(e.g. Health Canada or US FDA)  </w:t>
      </w:r>
    </w:p>
    <w:p w14:paraId="70AC35B7" w14:textId="77777777" w:rsidR="000D3CBE" w:rsidRPr="002D4FF2" w:rsidRDefault="00295DE2" w:rsidP="00CE7E07">
      <w:pPr>
        <w:pStyle w:val="ListParagraph"/>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4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995ACF0" w14:textId="77777777" w:rsidR="009A33DC" w:rsidRPr="002D4FF2" w:rsidRDefault="009A33DC" w:rsidP="0000691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w:t>
      </w:r>
      <w:r w:rsidRPr="002D4FF2">
        <w:rPr>
          <w:rFonts w:ascii="Arial" w:hAnsi="Arial" w:cs="Arial"/>
          <w:lang w:val="en-US"/>
        </w:rPr>
        <w:t>Yes</w:t>
      </w:r>
      <w:r w:rsidR="008F7701" w:rsidRPr="002D4FF2">
        <w:rPr>
          <w:rFonts w:ascii="Arial" w:hAnsi="Arial" w:cs="Arial"/>
          <w:lang w:val="en-US"/>
        </w:rPr>
        <w:t>:</w:t>
      </w:r>
      <w:r w:rsidR="00CB1D59" w:rsidRPr="002D4FF2">
        <w:rPr>
          <w:rFonts w:ascii="Arial" w:hAnsi="Arial" w:cs="Arial"/>
          <w:lang w:val="en-US"/>
        </w:rPr>
        <w:t>’</w:t>
      </w:r>
    </w:p>
    <w:p w14:paraId="1E18259E" w14:textId="77777777" w:rsidR="009C0363" w:rsidRPr="00CE7E07" w:rsidRDefault="009A33DC" w:rsidP="00CE7E07">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  </w:t>
      </w:r>
      <w:r w:rsidR="000D3CBE" w:rsidRPr="002D4FF2">
        <w:rPr>
          <w:rFonts w:ascii="Arial" w:hAnsi="Arial" w:cs="Arial"/>
          <w:lang w:val="en-US"/>
        </w:rPr>
        <w:t>Please provide confirmation of Regulatory Approval:</w:t>
      </w:r>
      <w:r w:rsidR="000D3CBE" w:rsidRPr="002D4FF2">
        <w:rPr>
          <w:rFonts w:ascii="Arial" w:hAnsi="Arial" w:cs="Arial"/>
          <w:b/>
          <w:lang w:val="en-US"/>
        </w:rPr>
        <w:t xml:space="preserve">     </w:t>
      </w:r>
      <w:r w:rsidRPr="002D4FF2">
        <w:rPr>
          <w:rFonts w:ascii="Arial" w:hAnsi="Arial" w:cs="Arial"/>
        </w:rPr>
        <w:fldChar w:fldCharType="begin">
          <w:ffData>
            <w:name w:val=""/>
            <w:enabled/>
            <w:calcOnExit w:val="0"/>
            <w:textInput/>
          </w:ffData>
        </w:fldChar>
      </w:r>
      <w:r w:rsidRPr="002D4FF2">
        <w:rPr>
          <w:rFonts w:ascii="Arial" w:hAnsi="Arial" w:cs="Arial"/>
        </w:rPr>
        <w:instrText xml:space="preserve"> FORMTEXT </w:instrText>
      </w:r>
      <w:r w:rsidRPr="002D4FF2">
        <w:rPr>
          <w:rFonts w:ascii="Arial" w:hAnsi="Arial" w:cs="Arial"/>
        </w:rPr>
      </w:r>
      <w:r w:rsidRPr="002D4FF2">
        <w:rPr>
          <w:rFonts w:ascii="Arial" w:hAnsi="Arial" w:cs="Arial"/>
        </w:rPr>
        <w:fldChar w:fldCharType="separate"/>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noProof/>
        </w:rPr>
        <w:t> </w:t>
      </w:r>
      <w:r w:rsidRPr="002D4FF2">
        <w:rPr>
          <w:rFonts w:ascii="Arial" w:hAnsi="Arial" w:cs="Arial"/>
        </w:rPr>
        <w:fldChar w:fldCharType="end"/>
      </w:r>
    </w:p>
    <w:p w14:paraId="1F67DB3E" w14:textId="77777777" w:rsidR="00CE7E07" w:rsidRPr="00CE7E07" w:rsidRDefault="00CE7E07" w:rsidP="00CE7E0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0"/>
        <w:jc w:val="both"/>
        <w:rPr>
          <w:rFonts w:ascii="Arial" w:hAnsi="Arial" w:cs="Arial"/>
          <w:lang w:val="en-US"/>
        </w:rPr>
      </w:pPr>
    </w:p>
    <w:p w14:paraId="6E529FE1" w14:textId="77777777" w:rsidR="008D52D2" w:rsidRPr="002D4FF2" w:rsidRDefault="00D31F44"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r w:rsidRPr="002D4FF2">
        <w:rPr>
          <w:rFonts w:ascii="Arial" w:hAnsi="Arial" w:cs="Arial"/>
          <w:b/>
          <w:lang w:val="en-US"/>
        </w:rPr>
        <w:t>NOTE</w:t>
      </w:r>
      <w:proofErr w:type="gramStart"/>
      <w:r w:rsidRPr="002D4FF2">
        <w:rPr>
          <w:rFonts w:ascii="Arial" w:hAnsi="Arial" w:cs="Arial"/>
          <w:b/>
          <w:lang w:val="en-US"/>
        </w:rPr>
        <w:t xml:space="preserve">:  </w:t>
      </w:r>
      <w:r w:rsidR="006F1FED" w:rsidRPr="002D4FF2">
        <w:rPr>
          <w:rFonts w:ascii="Arial" w:hAnsi="Arial" w:cs="Arial"/>
          <w:b/>
          <w:lang w:val="en-US"/>
        </w:rPr>
        <w:t>Protocols</w:t>
      </w:r>
      <w:proofErr w:type="gramEnd"/>
      <w:r w:rsidR="006F1FED" w:rsidRPr="002D4FF2">
        <w:rPr>
          <w:rFonts w:ascii="Arial" w:hAnsi="Arial" w:cs="Arial"/>
          <w:b/>
          <w:lang w:val="en-US"/>
        </w:rPr>
        <w:t xml:space="preserve"> that include clinical trial research </w:t>
      </w:r>
      <w:r w:rsidR="006F1FED" w:rsidRPr="002D4FF2">
        <w:rPr>
          <w:rFonts w:ascii="Arial" w:hAnsi="Arial" w:cs="Arial"/>
          <w:lang w:val="en-US"/>
        </w:rPr>
        <w:t xml:space="preserve">will </w:t>
      </w:r>
      <w:r w:rsidRPr="002D4FF2">
        <w:rPr>
          <w:rFonts w:ascii="Arial" w:hAnsi="Arial" w:cs="Arial"/>
          <w:lang w:val="en-US"/>
        </w:rPr>
        <w:t xml:space="preserve">be accepted for review by the HPRC; however, only </w:t>
      </w:r>
      <w:r w:rsidRPr="002D4FF2">
        <w:rPr>
          <w:rFonts w:ascii="Arial" w:hAnsi="Arial" w:cs="Arial"/>
          <w:b/>
          <w:lang w:val="en-US"/>
        </w:rPr>
        <w:t>a conditional approval will be granted</w:t>
      </w:r>
      <w:r w:rsidRPr="002D4FF2">
        <w:rPr>
          <w:rFonts w:ascii="Arial" w:hAnsi="Arial" w:cs="Arial"/>
          <w:lang w:val="en-US"/>
        </w:rPr>
        <w:t xml:space="preserve"> </w:t>
      </w:r>
      <w:r w:rsidR="0057501B" w:rsidRPr="002D4FF2">
        <w:rPr>
          <w:rFonts w:ascii="Arial" w:hAnsi="Arial" w:cs="Arial"/>
          <w:lang w:val="en-US"/>
        </w:rPr>
        <w:t xml:space="preserve">until such time as necessary regulatory approval and/or registration </w:t>
      </w:r>
      <w:r w:rsidRPr="002D4FF2">
        <w:rPr>
          <w:rFonts w:ascii="Arial" w:hAnsi="Arial" w:cs="Arial"/>
          <w:lang w:val="en-US"/>
        </w:rPr>
        <w:t>has been obtained (where</w:t>
      </w:r>
      <w:r w:rsidR="0018334B" w:rsidRPr="002D4FF2">
        <w:rPr>
          <w:rFonts w:ascii="Arial" w:hAnsi="Arial" w:cs="Arial"/>
          <w:lang w:val="en-US"/>
        </w:rPr>
        <w:t xml:space="preserve"> and when</w:t>
      </w:r>
      <w:r w:rsidRPr="002D4FF2">
        <w:rPr>
          <w:rFonts w:ascii="Arial" w:hAnsi="Arial" w:cs="Arial"/>
          <w:lang w:val="en-US"/>
        </w:rPr>
        <w:t xml:space="preserve"> applicable)</w:t>
      </w:r>
    </w:p>
    <w:p w14:paraId="72CC6A14" w14:textId="77777777" w:rsidR="008D52D2" w:rsidRPr="002D4FF2" w:rsidRDefault="008D52D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US"/>
        </w:rPr>
      </w:pPr>
    </w:p>
    <w:p w14:paraId="270E7E79" w14:textId="77777777" w:rsidR="005F46C8" w:rsidRPr="002D4FF2" w:rsidRDefault="005F46C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p w14:paraId="7216AF83" w14:textId="4489B1E4" w:rsidR="007F0C78" w:rsidRPr="002D4FF2" w:rsidRDefault="003C36C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b/>
        </w:rPr>
        <w:t>1</w:t>
      </w:r>
      <w:r w:rsidR="001342B5">
        <w:rPr>
          <w:rFonts w:ascii="Arial" w:hAnsi="Arial" w:cs="Arial"/>
          <w:b/>
        </w:rPr>
        <w:t>0</w:t>
      </w:r>
      <w:r w:rsidR="005F46C8" w:rsidRPr="002D4FF2">
        <w:rPr>
          <w:rFonts w:ascii="Arial" w:hAnsi="Arial" w:cs="Arial"/>
          <w:b/>
        </w:rPr>
        <w:t xml:space="preserve">. </w:t>
      </w:r>
      <w:r w:rsidR="007F0C78" w:rsidRPr="002D4FF2">
        <w:rPr>
          <w:rFonts w:ascii="Arial" w:hAnsi="Arial" w:cs="Arial"/>
          <w:b/>
        </w:rPr>
        <w:t>Is this a revised version of a protocol previously reviewed by the HPRC?</w:t>
      </w:r>
    </w:p>
    <w:p w14:paraId="6B582056" w14:textId="1301A6A9"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bookmarkStart w:id="45" w:name="Check10"/>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5"/>
      <w:r w:rsidRPr="002D4FF2">
        <w:rPr>
          <w:rFonts w:ascii="Arial" w:hAnsi="Arial" w:cs="Arial"/>
          <w:lang w:val="en-US"/>
        </w:rPr>
        <w:t xml:space="preserve"> N</w:t>
      </w:r>
    </w:p>
    <w:p w14:paraId="2EDD64E0" w14:textId="77777777" w:rsidR="007F0C78" w:rsidRPr="002D4FF2" w:rsidRDefault="008A5539"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bookmarkStart w:id="46" w:name="Check11"/>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46"/>
      <w:r w:rsidRPr="002D4FF2">
        <w:rPr>
          <w:rFonts w:ascii="Arial" w:hAnsi="Arial" w:cs="Arial"/>
          <w:lang w:val="en-US"/>
        </w:rPr>
        <w:t xml:space="preserve"> </w:t>
      </w:r>
      <w:r w:rsidR="00295DE2" w:rsidRPr="002D4FF2">
        <w:rPr>
          <w:rFonts w:ascii="Arial" w:hAnsi="Arial" w:cs="Arial"/>
          <w:lang w:val="en-US"/>
        </w:rPr>
        <w:t>Y</w:t>
      </w:r>
    </w:p>
    <w:p w14:paraId="7E73B2EC"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7A407DD"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please explain:</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9"/>
            <w:enabled/>
            <w:calcOnExit w:val="0"/>
            <w:textInput/>
          </w:ffData>
        </w:fldChar>
      </w:r>
      <w:bookmarkStart w:id="47" w:name="Text9"/>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noProof/>
          <w:lang w:val="en-US"/>
        </w:rPr>
        <w:t> </w:t>
      </w:r>
      <w:r w:rsidR="001102AA" w:rsidRPr="002D4FF2">
        <w:rPr>
          <w:rFonts w:ascii="Arial" w:hAnsi="Arial" w:cs="Arial"/>
          <w:lang w:val="en-US"/>
        </w:rPr>
        <w:fldChar w:fldCharType="end"/>
      </w:r>
      <w:bookmarkEnd w:id="47"/>
    </w:p>
    <w:p w14:paraId="2ACE7424" w14:textId="77777777" w:rsidR="007F0C78" w:rsidRPr="002D4FF2" w:rsidRDefault="007F0C78" w:rsidP="0000691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D4A4E29"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6A566DE" w14:textId="3C90DE9D"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lang w:val="en-US"/>
        </w:rPr>
      </w:pPr>
      <w:r w:rsidRPr="002D4FF2">
        <w:rPr>
          <w:rFonts w:ascii="Arial" w:hAnsi="Arial" w:cs="Arial"/>
          <w:b/>
          <w:lang w:val="en-US"/>
        </w:rPr>
        <w:t>1</w:t>
      </w:r>
      <w:r w:rsidR="001342B5">
        <w:rPr>
          <w:rFonts w:ascii="Arial" w:hAnsi="Arial" w:cs="Arial"/>
          <w:b/>
          <w:lang w:val="en-US"/>
        </w:rPr>
        <w:t>1</w:t>
      </w:r>
      <w:r w:rsidR="007F0C78" w:rsidRPr="002D4FF2">
        <w:rPr>
          <w:rFonts w:ascii="Arial" w:hAnsi="Arial" w:cs="Arial"/>
          <w:b/>
        </w:rPr>
        <w:t>.</w:t>
      </w:r>
      <w:r w:rsidR="007F0C78" w:rsidRPr="002D4FF2">
        <w:rPr>
          <w:rFonts w:ascii="Arial" w:hAnsi="Arial" w:cs="Arial"/>
          <w:b/>
        </w:rPr>
        <w:tab/>
        <w:t xml:space="preserve">Approximate dates for </w:t>
      </w:r>
      <w:r w:rsidR="00AB063F" w:rsidRPr="002D4FF2">
        <w:rPr>
          <w:rFonts w:ascii="Arial" w:hAnsi="Arial" w:cs="Arial"/>
          <w:b/>
        </w:rPr>
        <w:t>p</w:t>
      </w:r>
      <w:r w:rsidR="007F0C78" w:rsidRPr="002D4FF2">
        <w:rPr>
          <w:rFonts w:ascii="Arial" w:hAnsi="Arial" w:cs="Arial"/>
          <w:b/>
        </w:rPr>
        <w:t>roposed study</w:t>
      </w:r>
      <w:r w:rsidR="00ED6FD3">
        <w:rPr>
          <w:rFonts w:ascii="Arial" w:hAnsi="Arial" w:cs="Arial"/>
          <w:b/>
        </w:rPr>
        <w:t xml:space="preserve"> (mm/yy)</w:t>
      </w:r>
      <w:r w:rsidR="00186B73">
        <w:rPr>
          <w:rFonts w:ascii="Arial" w:hAnsi="Arial" w:cs="Arial"/>
          <w:b/>
        </w:rPr>
        <w:t xml:space="preserve"> when research with human participants is expected to begin</w:t>
      </w:r>
      <w:r w:rsidR="007F0C78" w:rsidRPr="002D4FF2">
        <w:rPr>
          <w:rFonts w:ascii="Arial" w:hAnsi="Arial" w:cs="Arial"/>
          <w:b/>
        </w:rPr>
        <w:t>:</w:t>
      </w:r>
      <w:r w:rsidR="007F0C78" w:rsidRPr="002D4FF2">
        <w:rPr>
          <w:rFonts w:ascii="Arial" w:hAnsi="Arial" w:cs="Arial"/>
          <w:b/>
          <w:lang w:val="en-US"/>
        </w:rPr>
        <w:t xml:space="preserve">  </w:t>
      </w:r>
    </w:p>
    <w:tbl>
      <w:tblPr>
        <w:tblStyle w:val="TableGrid"/>
        <w:tblpPr w:leftFromText="180" w:rightFromText="180" w:vertAnchor="text" w:horzAnchor="page" w:tblpX="2317"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68"/>
        <w:gridCol w:w="3240"/>
      </w:tblGrid>
      <w:tr w:rsidR="00AB063F" w:rsidRPr="002D4FF2" w14:paraId="56B29458" w14:textId="77777777" w:rsidTr="00DD3621">
        <w:trPr>
          <w:trHeight w:val="270"/>
        </w:trPr>
        <w:tc>
          <w:tcPr>
            <w:tcW w:w="3168" w:type="dxa"/>
            <w:vAlign w:val="center"/>
          </w:tcPr>
          <w:p w14:paraId="026822AD" w14:textId="3619BD40" w:rsidR="00AB063F" w:rsidRPr="002D4FF2" w:rsidRDefault="00AB063F" w:rsidP="00006915">
            <w:pPr>
              <w:tabs>
                <w:tab w:val="left" w:pos="-54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Start:</w:t>
            </w:r>
            <w:r w:rsidRPr="002D4FF2">
              <w:rPr>
                <w:rFonts w:ascii="Arial" w:hAnsi="Arial" w:cs="Arial"/>
                <w:lang w:val="en-US"/>
              </w:rPr>
              <w:t xml:space="preserve">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March, 2025</w:t>
            </w:r>
            <w:r w:rsidR="003A4F7B" w:rsidRPr="002D4FF2">
              <w:rPr>
                <w:rFonts w:ascii="Arial" w:hAnsi="Arial" w:cs="Arial"/>
                <w:lang w:val="en-US"/>
              </w:rPr>
              <w:fldChar w:fldCharType="end"/>
            </w:r>
          </w:p>
        </w:tc>
        <w:tc>
          <w:tcPr>
            <w:tcW w:w="3240" w:type="dxa"/>
            <w:vAlign w:val="center"/>
          </w:tcPr>
          <w:p w14:paraId="7006FA05" w14:textId="5CAE2E7F" w:rsidR="00AB063F" w:rsidRPr="002D4FF2" w:rsidRDefault="00AB063F"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b/>
                <w:lang w:val="en-US"/>
              </w:rPr>
              <w:t xml:space="preserve">End: </w:t>
            </w:r>
            <w:r w:rsidR="003A4F7B" w:rsidRPr="002D4FF2">
              <w:rPr>
                <w:rFonts w:ascii="Arial" w:hAnsi="Arial" w:cs="Arial"/>
                <w:lang w:val="en-US"/>
              </w:rPr>
              <w:fldChar w:fldCharType="begin">
                <w:ffData>
                  <w:name w:val="Text9"/>
                  <w:enabled/>
                  <w:calcOnExit w:val="0"/>
                  <w:textInput/>
                </w:ffData>
              </w:fldChar>
            </w:r>
            <w:r w:rsidR="003A4F7B" w:rsidRPr="002D4FF2">
              <w:rPr>
                <w:rFonts w:ascii="Arial" w:hAnsi="Arial" w:cs="Arial"/>
                <w:lang w:val="en-US"/>
              </w:rPr>
              <w:instrText xml:space="preserve"> FORMTEXT </w:instrText>
            </w:r>
            <w:r w:rsidR="003A4F7B" w:rsidRPr="002D4FF2">
              <w:rPr>
                <w:rFonts w:ascii="Arial" w:hAnsi="Arial" w:cs="Arial"/>
                <w:lang w:val="en-US"/>
              </w:rPr>
            </w:r>
            <w:r w:rsidR="003A4F7B" w:rsidRPr="002D4FF2">
              <w:rPr>
                <w:rFonts w:ascii="Arial" w:hAnsi="Arial" w:cs="Arial"/>
                <w:lang w:val="en-US"/>
              </w:rPr>
              <w:fldChar w:fldCharType="separate"/>
            </w:r>
            <w:r w:rsidR="00DA0810">
              <w:rPr>
                <w:rFonts w:ascii="Arial" w:hAnsi="Arial" w:cs="Arial"/>
                <w:noProof/>
                <w:lang w:val="en-US"/>
              </w:rPr>
              <w:t>December, 2026</w:t>
            </w:r>
            <w:r w:rsidR="003A4F7B" w:rsidRPr="002D4FF2">
              <w:rPr>
                <w:rFonts w:ascii="Arial" w:hAnsi="Arial" w:cs="Arial"/>
                <w:lang w:val="en-US"/>
              </w:rPr>
              <w:fldChar w:fldCharType="end"/>
            </w:r>
          </w:p>
        </w:tc>
      </w:tr>
    </w:tbl>
    <w:p w14:paraId="1BF1CE8F"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68E0E94" w14:textId="77777777" w:rsidR="007F0C78" w:rsidRPr="002D4FF2"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32D21A4F" w14:textId="77777777" w:rsidR="00DD3621" w:rsidRPr="002D4FF2" w:rsidRDefault="00DD3621"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p>
    <w:p w14:paraId="41481AAC" w14:textId="36232164"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2</w:t>
      </w:r>
      <w:r w:rsidR="007F0C78" w:rsidRPr="002D4FF2">
        <w:rPr>
          <w:rFonts w:ascii="Arial" w:hAnsi="Arial" w:cs="Arial"/>
          <w:b/>
        </w:rPr>
        <w:t>.</w:t>
      </w:r>
      <w:r w:rsidR="007F0C78" w:rsidRPr="002D4FF2">
        <w:rPr>
          <w:rFonts w:ascii="Arial" w:hAnsi="Arial" w:cs="Arial"/>
          <w:b/>
        </w:rPr>
        <w:tab/>
        <w:t>Is any anticipated funding for this project from internal (i.e., York University) sources?</w:t>
      </w:r>
    </w:p>
    <w:p w14:paraId="06340763" w14:textId="6174B184"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150C1EB5" w14:textId="0B7BCC5E"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ed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D02D302" w14:textId="77777777" w:rsidR="00802115" w:rsidRPr="002D4FF2" w:rsidRDefault="00802115"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4065B19E" w14:textId="369DEA7D"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source?</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2"/>
            <w:enabled/>
            <w:calcOnExit w:val="0"/>
            <w:textInput/>
          </w:ffData>
        </w:fldChar>
      </w:r>
      <w:bookmarkStart w:id="48" w:name="Text12"/>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9F361B">
        <w:rPr>
          <w:rFonts w:ascii="Arial" w:hAnsi="Arial" w:cs="Arial"/>
          <w:lang w:val="en-US"/>
        </w:rPr>
        <w:t> </w:t>
      </w:r>
      <w:r w:rsidR="001102AA" w:rsidRPr="002D4FF2">
        <w:rPr>
          <w:rFonts w:ascii="Arial" w:hAnsi="Arial" w:cs="Arial"/>
          <w:lang w:val="en-US"/>
        </w:rPr>
        <w:fldChar w:fldCharType="end"/>
      </w:r>
      <w:bookmarkEnd w:id="48"/>
    </w:p>
    <w:p w14:paraId="185BD597" w14:textId="77777777" w:rsidR="007F0C78" w:rsidRPr="002D4FF2" w:rsidRDefault="007F0C78"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61DB782" w14:textId="77777777" w:rsidR="00A56244" w:rsidRPr="002D4FF2" w:rsidRDefault="00A56244"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0D15ABCE" w14:textId="6920B1BF" w:rsidR="007F0C78" w:rsidRPr="002D4FF2" w:rsidRDefault="003C36CC"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cs="Arial"/>
          <w:b/>
        </w:rPr>
      </w:pPr>
      <w:r w:rsidRPr="002D4FF2">
        <w:rPr>
          <w:rFonts w:ascii="Arial" w:hAnsi="Arial" w:cs="Arial"/>
          <w:b/>
        </w:rPr>
        <w:t>1</w:t>
      </w:r>
      <w:r w:rsidR="001342B5">
        <w:rPr>
          <w:rFonts w:ascii="Arial" w:hAnsi="Arial" w:cs="Arial"/>
          <w:b/>
        </w:rPr>
        <w:t>3</w:t>
      </w:r>
      <w:r w:rsidR="00D31F44" w:rsidRPr="002D4FF2">
        <w:rPr>
          <w:rFonts w:ascii="Arial" w:hAnsi="Arial" w:cs="Arial"/>
          <w:b/>
        </w:rPr>
        <w:t>.</w:t>
      </w:r>
      <w:r w:rsidR="007F0C78" w:rsidRPr="002D4FF2">
        <w:rPr>
          <w:rFonts w:ascii="Arial" w:hAnsi="Arial" w:cs="Arial"/>
          <w:b/>
        </w:rPr>
        <w:tab/>
        <w:t>Is any anticipated funding for this project from any external (i.e., outside York) sources?</w:t>
      </w:r>
    </w:p>
    <w:p w14:paraId="136CAC72" w14:textId="77777777"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4B204424" w14:textId="088B0FAC" w:rsidR="00295DE2" w:rsidRPr="002D4FF2" w:rsidRDefault="00295DE2"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lastRenderedPageBreak/>
        <w:fldChar w:fldCharType="begin">
          <w:ffData>
            <w:name w:val="Check11"/>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2FE2F1CB" w14:textId="77777777" w:rsidR="007F0C78" w:rsidRPr="002D4FF2" w:rsidRDefault="007F0C78" w:rsidP="00006915">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A919206" w14:textId="03CB3493" w:rsidR="000D1988" w:rsidRDefault="007F0C78"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r w:rsidRPr="002D4FF2">
        <w:rPr>
          <w:rFonts w:ascii="Arial" w:hAnsi="Arial" w:cs="Arial"/>
          <w:lang w:val="en-US"/>
        </w:rPr>
        <w:t xml:space="preserve">If </w:t>
      </w:r>
      <w:r w:rsidR="00CB1D59" w:rsidRPr="002D4FF2">
        <w:rPr>
          <w:rFonts w:ascii="Arial" w:hAnsi="Arial" w:cs="Arial"/>
          <w:lang w:val="en-US"/>
        </w:rPr>
        <w:t>‘Y</w:t>
      </w:r>
      <w:r w:rsidRPr="002D4FF2">
        <w:rPr>
          <w:rFonts w:ascii="Arial" w:hAnsi="Arial" w:cs="Arial"/>
          <w:lang w:val="en-US"/>
        </w:rPr>
        <w:t>es,</w:t>
      </w:r>
      <w:r w:rsidR="00CB1D59" w:rsidRPr="002D4FF2">
        <w:rPr>
          <w:rFonts w:ascii="Arial" w:hAnsi="Arial" w:cs="Arial"/>
          <w:lang w:val="en-US"/>
        </w:rPr>
        <w:t>’</w:t>
      </w:r>
      <w:r w:rsidRPr="002D4FF2">
        <w:rPr>
          <w:rFonts w:ascii="Arial" w:hAnsi="Arial" w:cs="Arial"/>
          <w:lang w:val="en-US"/>
        </w:rPr>
        <w:t xml:space="preserve"> what is the funding agency and/or program?</w:t>
      </w:r>
      <w:r w:rsidR="001102AA" w:rsidRPr="002D4FF2">
        <w:rPr>
          <w:rFonts w:ascii="Arial" w:hAnsi="Arial" w:cs="Arial"/>
          <w:lang w:val="en-US"/>
        </w:rPr>
        <w:t xml:space="preserve"> </w:t>
      </w:r>
      <w:r w:rsidR="001102AA" w:rsidRPr="002D4FF2">
        <w:rPr>
          <w:rFonts w:ascii="Arial" w:hAnsi="Arial" w:cs="Arial"/>
          <w:lang w:val="en-US"/>
        </w:rPr>
        <w:fldChar w:fldCharType="begin">
          <w:ffData>
            <w:name w:val="Text13"/>
            <w:enabled/>
            <w:calcOnExit w:val="0"/>
            <w:textInput/>
          </w:ffData>
        </w:fldChar>
      </w:r>
      <w:bookmarkStart w:id="49" w:name="Text13"/>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DA0810">
        <w:rPr>
          <w:rFonts w:ascii="Arial" w:hAnsi="Arial" w:cs="Arial"/>
          <w:noProof/>
          <w:lang w:val="en-US"/>
        </w:rPr>
        <w:t>NSERC Discovery Grant</w:t>
      </w:r>
      <w:r w:rsidR="001102AA" w:rsidRPr="002D4FF2">
        <w:rPr>
          <w:rFonts w:ascii="Arial" w:hAnsi="Arial" w:cs="Arial"/>
          <w:lang w:val="en-US"/>
        </w:rPr>
        <w:fldChar w:fldCharType="end"/>
      </w:r>
      <w:bookmarkEnd w:id="49"/>
    </w:p>
    <w:p w14:paraId="0E346957" w14:textId="77777777" w:rsidR="00ED6FD3" w:rsidRPr="00ED6FD3" w:rsidRDefault="00ED6FD3" w:rsidP="00ED6FD3">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1D9BDF27" w14:textId="6D23BD65" w:rsidR="00B666CF" w:rsidRPr="002D4FF2" w:rsidRDefault="003C36CC" w:rsidP="00006915">
      <w:pPr>
        <w:widowControl/>
        <w:autoSpaceDE w:val="0"/>
        <w:autoSpaceDN w:val="0"/>
        <w:adjustRightInd w:val="0"/>
        <w:ind w:left="360" w:hanging="360"/>
        <w:jc w:val="both"/>
        <w:rPr>
          <w:rFonts w:ascii="Arial" w:hAnsi="Arial" w:cs="Arial"/>
          <w:b/>
        </w:rPr>
      </w:pPr>
      <w:r w:rsidRPr="002D4FF2">
        <w:rPr>
          <w:rFonts w:ascii="Arial" w:hAnsi="Arial" w:cs="Arial"/>
          <w:b/>
        </w:rPr>
        <w:t>1</w:t>
      </w:r>
      <w:r w:rsidR="001342B5">
        <w:rPr>
          <w:rFonts w:ascii="Arial" w:hAnsi="Arial" w:cs="Arial"/>
          <w:b/>
        </w:rPr>
        <w:t>4</w:t>
      </w:r>
      <w:r w:rsidR="00B666CF" w:rsidRPr="002D4FF2">
        <w:rPr>
          <w:rFonts w:ascii="Arial" w:hAnsi="Arial" w:cs="Arial"/>
          <w:b/>
        </w:rPr>
        <w:t xml:space="preserve">. Does this research involve another institution? Research involving another institution (such as a school, university, business, government agency) may require additional ethics review and approval or permissions if using institutional resources (such as internal </w:t>
      </w:r>
      <w:proofErr w:type="gramStart"/>
      <w:r w:rsidR="00B666CF" w:rsidRPr="002D4FF2">
        <w:rPr>
          <w:rFonts w:ascii="Arial" w:hAnsi="Arial" w:cs="Arial"/>
          <w:b/>
        </w:rPr>
        <w:t>listservs, or</w:t>
      </w:r>
      <w:proofErr w:type="gramEnd"/>
      <w:r w:rsidR="00B666CF" w:rsidRPr="002D4FF2">
        <w:rPr>
          <w:rFonts w:ascii="Arial" w:hAnsi="Arial" w:cs="Arial"/>
          <w:b/>
        </w:rPr>
        <w:t xml:space="preserve"> conducting interviews on the premises of the institution).</w:t>
      </w:r>
    </w:p>
    <w:p w14:paraId="7FCC8F04" w14:textId="77777777" w:rsidR="00B666CF" w:rsidRPr="002D4FF2" w:rsidRDefault="00B666CF" w:rsidP="00006915">
      <w:pPr>
        <w:contextualSpacing/>
        <w:jc w:val="both"/>
        <w:rPr>
          <w:rFonts w:ascii="Arial" w:hAnsi="Arial" w:cs="Arial"/>
          <w:b/>
        </w:rPr>
      </w:pPr>
    </w:p>
    <w:p w14:paraId="659780F7" w14:textId="6C493909"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003B6EF5" w14:textId="77777777" w:rsidR="00B666CF" w:rsidRPr="002D4FF2" w:rsidRDefault="00B666CF"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begin">
          <w:ffData>
            <w:name w:val="Check11"/>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031C5DB6" w14:textId="77777777" w:rsidR="00B666CF" w:rsidRPr="002D4FF2" w:rsidRDefault="00B666CF" w:rsidP="00006915">
      <w:pPr>
        <w:contextualSpacing/>
        <w:jc w:val="both"/>
        <w:rPr>
          <w:rFonts w:ascii="Arial" w:hAnsi="Arial" w:cs="Arial"/>
          <w:b/>
        </w:rPr>
      </w:pPr>
    </w:p>
    <w:p w14:paraId="7243C524" w14:textId="77777777" w:rsidR="00300976" w:rsidRPr="002D4FF2" w:rsidRDefault="00126D92" w:rsidP="00006915">
      <w:pPr>
        <w:widowControl/>
        <w:autoSpaceDE w:val="0"/>
        <w:autoSpaceDN w:val="0"/>
        <w:adjustRightInd w:val="0"/>
        <w:ind w:left="360"/>
        <w:jc w:val="both"/>
        <w:rPr>
          <w:rFonts w:ascii="Arial" w:hAnsi="Arial" w:cs="Arial"/>
          <w:snapToGrid/>
          <w:lang w:val="en-US"/>
        </w:rPr>
      </w:pPr>
      <w:r w:rsidRPr="002D4FF2">
        <w:rPr>
          <w:rFonts w:ascii="Arial" w:hAnsi="Arial" w:cs="Arial"/>
          <w:b/>
          <w:bCs/>
          <w:snapToGrid/>
          <w:lang w:val="en-US"/>
        </w:rPr>
        <w:t xml:space="preserve">NOTE: </w:t>
      </w:r>
      <w:r w:rsidRPr="002D4FF2">
        <w:rPr>
          <w:rFonts w:ascii="Arial" w:hAnsi="Arial" w:cs="Arial"/>
          <w:snapToGrid/>
          <w:lang w:val="en-US"/>
        </w:rPr>
        <w:t xml:space="preserve">If the research is to be conducted at a site requiring </w:t>
      </w:r>
      <w:proofErr w:type="gramStart"/>
      <w:r w:rsidRPr="002D4FF2">
        <w:rPr>
          <w:rFonts w:ascii="Arial" w:hAnsi="Arial" w:cs="Arial"/>
          <w:snapToGrid/>
          <w:lang w:val="en-US"/>
        </w:rPr>
        <w:t>ethics</w:t>
      </w:r>
      <w:proofErr w:type="gramEnd"/>
      <w:r w:rsidRPr="002D4FF2">
        <w:rPr>
          <w:rFonts w:ascii="Arial" w:hAnsi="Arial" w:cs="Arial"/>
          <w:snapToGrid/>
          <w:lang w:val="en-US"/>
        </w:rPr>
        <w:t xml:space="preserve"> approval or administrative permission, please include all draft informed consent forms/administrative permission requests. It is the responsibility of the researcher to determine what other means of clearance are required, and to obtain clearance prior to starting the project.</w:t>
      </w:r>
    </w:p>
    <w:p w14:paraId="2CEEDCDF" w14:textId="77777777" w:rsidR="00126D92" w:rsidRDefault="00126D92" w:rsidP="00006915">
      <w:pPr>
        <w:widowControl/>
        <w:autoSpaceDE w:val="0"/>
        <w:autoSpaceDN w:val="0"/>
        <w:adjustRightInd w:val="0"/>
        <w:jc w:val="both"/>
        <w:rPr>
          <w:rFonts w:ascii="Arial" w:hAnsi="Arial" w:cs="Arial"/>
        </w:rPr>
      </w:pPr>
    </w:p>
    <w:p w14:paraId="629C12BA" w14:textId="77777777" w:rsidR="000541A8" w:rsidRPr="000541A8" w:rsidRDefault="000541A8" w:rsidP="000541A8">
      <w:pPr>
        <w:widowControl/>
        <w:autoSpaceDE w:val="0"/>
        <w:autoSpaceDN w:val="0"/>
        <w:adjustRightInd w:val="0"/>
        <w:ind w:left="360"/>
        <w:jc w:val="both"/>
        <w:rPr>
          <w:rFonts w:ascii="Arial" w:hAnsi="Arial" w:cs="Arial"/>
          <w:b/>
        </w:rPr>
      </w:pPr>
      <w:r w:rsidRPr="000541A8">
        <w:rPr>
          <w:rFonts w:ascii="Arial" w:hAnsi="Arial" w:cs="Arial"/>
          <w:b/>
        </w:rPr>
        <w:t>If ‘Yes’, please complete the following:</w:t>
      </w:r>
    </w:p>
    <w:p w14:paraId="188760DC" w14:textId="77777777" w:rsidR="000541A8" w:rsidRPr="002D4FF2" w:rsidRDefault="000541A8" w:rsidP="000541A8">
      <w:pPr>
        <w:widowControl/>
        <w:autoSpaceDE w:val="0"/>
        <w:autoSpaceDN w:val="0"/>
        <w:adjustRightInd w:val="0"/>
        <w:ind w:left="360"/>
        <w:jc w:val="both"/>
        <w:rPr>
          <w:rFonts w:ascii="Arial" w:hAnsi="Arial" w:cs="Arial"/>
        </w:rPr>
      </w:pPr>
    </w:p>
    <w:tbl>
      <w:tblPr>
        <w:tblStyle w:val="TableGrid"/>
        <w:tblW w:w="0" w:type="auto"/>
        <w:tblInd w:w="468" w:type="dxa"/>
        <w:tblLook w:val="04A0" w:firstRow="1" w:lastRow="0" w:firstColumn="1" w:lastColumn="0" w:noHBand="0" w:noVBand="1"/>
      </w:tblPr>
      <w:tblGrid>
        <w:gridCol w:w="6146"/>
        <w:gridCol w:w="1368"/>
        <w:gridCol w:w="1368"/>
      </w:tblGrid>
      <w:tr w:rsidR="008B4A00" w:rsidRPr="002D4FF2" w14:paraId="091A8803" w14:textId="77777777" w:rsidTr="008B4A00">
        <w:tc>
          <w:tcPr>
            <w:tcW w:w="6292" w:type="dxa"/>
          </w:tcPr>
          <w:p w14:paraId="1C9B91FE"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Does the research involve another institution or site?</w:t>
            </w:r>
          </w:p>
          <w:p w14:paraId="173C8E59" w14:textId="5A769B51" w:rsidR="000541A8" w:rsidRPr="000541A8" w:rsidRDefault="008B4A00" w:rsidP="00006915">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w:t>
            </w:r>
            <w:r w:rsidR="003349BA" w:rsidRPr="000541A8">
              <w:rPr>
                <w:rFonts w:ascii="Arial" w:hAnsi="Arial" w:cs="Arial"/>
                <w:i/>
              </w:rPr>
              <w:t>‘</w:t>
            </w:r>
            <w:r w:rsidRPr="000541A8">
              <w:rPr>
                <w:rFonts w:ascii="Arial" w:hAnsi="Arial" w:cs="Arial"/>
                <w:i/>
              </w:rPr>
              <w:t>Yes</w:t>
            </w:r>
            <w:r w:rsidR="003349BA" w:rsidRPr="000541A8">
              <w:rPr>
                <w:rFonts w:ascii="Arial" w:hAnsi="Arial" w:cs="Arial"/>
                <w:i/>
              </w:rPr>
              <w:t>,’</w:t>
            </w:r>
            <w:r w:rsidRPr="000541A8">
              <w:rPr>
                <w:rFonts w:ascii="Arial" w:hAnsi="Arial" w:cs="Arial"/>
                <w:i/>
              </w:rPr>
              <w:t xml:space="preserve"> </w:t>
            </w:r>
            <w:r w:rsidR="003349BA" w:rsidRPr="000541A8">
              <w:rPr>
                <w:rFonts w:ascii="Arial" w:hAnsi="Arial" w:cs="Arial"/>
                <w:i/>
              </w:rPr>
              <w:t>s</w:t>
            </w:r>
            <w:r w:rsidRPr="000541A8">
              <w:rPr>
                <w:rFonts w:ascii="Arial" w:hAnsi="Arial" w:cs="Arial"/>
                <w:i/>
              </w:rPr>
              <w:t>pecify the institution(s)/site(s)</w:t>
            </w:r>
            <w:r w:rsidR="00521007">
              <w:rPr>
                <w:rFonts w:ascii="Arial" w:hAnsi="Arial" w:cs="Arial"/>
                <w:i/>
              </w:rPr>
              <w:t>, indicate if permission/ approval is required and attach copies of the permissions/ approvals</w:t>
            </w:r>
            <w:r w:rsidRPr="000541A8">
              <w:rPr>
                <w:rFonts w:ascii="Arial" w:hAnsi="Arial" w:cs="Arial"/>
                <w:i/>
              </w:rPr>
              <w:t xml:space="preserve">:  </w:t>
            </w:r>
          </w:p>
          <w:p w14:paraId="092DB457" w14:textId="77777777" w:rsidR="008B4A00" w:rsidRDefault="008B4A00" w:rsidP="00006915">
            <w:pPr>
              <w:pStyle w:val="ListParagraph"/>
              <w:tabs>
                <w:tab w:val="left" w:pos="5040"/>
                <w:tab w:val="left" w:pos="5850"/>
                <w:tab w:val="left" w:pos="7110"/>
              </w:tabs>
              <w:snapToGrid w:val="0"/>
              <w:ind w:left="840"/>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6C3670" w14:textId="77777777" w:rsidR="001B464B" w:rsidRPr="002D4FF2" w:rsidRDefault="001B464B" w:rsidP="00006915">
            <w:pPr>
              <w:pStyle w:val="ListParagraph"/>
              <w:tabs>
                <w:tab w:val="left" w:pos="5040"/>
                <w:tab w:val="left" w:pos="5850"/>
                <w:tab w:val="left" w:pos="7110"/>
              </w:tabs>
              <w:snapToGrid w:val="0"/>
              <w:ind w:left="840"/>
              <w:jc w:val="both"/>
              <w:rPr>
                <w:rFonts w:ascii="Arial" w:hAnsi="Arial" w:cs="Arial"/>
                <w:lang w:val="en-US"/>
              </w:rPr>
            </w:pPr>
          </w:p>
        </w:tc>
        <w:tc>
          <w:tcPr>
            <w:tcW w:w="1408" w:type="dxa"/>
          </w:tcPr>
          <w:p w14:paraId="07712F72"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1C35EA34"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5B6692C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p>
        </w:tc>
      </w:tr>
      <w:tr w:rsidR="008B4A00" w:rsidRPr="002D4FF2" w14:paraId="51C681AD" w14:textId="77777777" w:rsidTr="008B4A00">
        <w:tc>
          <w:tcPr>
            <w:tcW w:w="6292" w:type="dxa"/>
          </w:tcPr>
          <w:p w14:paraId="59E07DC8" w14:textId="77777777" w:rsidR="008B4A00" w:rsidRPr="000541A8" w:rsidRDefault="00126D92"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Do any of the institution(s)/site(s) require administrative permission?</w:t>
            </w:r>
          </w:p>
          <w:p w14:paraId="14463F52" w14:textId="77777777" w:rsidR="000541A8" w:rsidRPr="000541A8" w:rsidRDefault="000541A8" w:rsidP="000541A8">
            <w:pPr>
              <w:pStyle w:val="ListParagraph"/>
              <w:tabs>
                <w:tab w:val="left" w:pos="5040"/>
                <w:tab w:val="left" w:pos="5850"/>
                <w:tab w:val="left" w:pos="7110"/>
              </w:tabs>
              <w:snapToGrid w:val="0"/>
              <w:ind w:left="840"/>
              <w:jc w:val="both"/>
              <w:rPr>
                <w:rFonts w:ascii="Arial" w:hAnsi="Arial" w:cs="Arial"/>
                <w:i/>
              </w:rPr>
            </w:pPr>
            <w:r w:rsidRPr="000541A8">
              <w:rPr>
                <w:rFonts w:ascii="Arial" w:hAnsi="Arial" w:cs="Arial"/>
                <w:i/>
              </w:rPr>
              <w:t xml:space="preserve">If ‘Yes,’ specify the institution(s)/site(s) and provide a copy of the letter of permission:  </w:t>
            </w:r>
          </w:p>
          <w:p w14:paraId="65F7E236" w14:textId="77777777" w:rsidR="000541A8" w:rsidRDefault="000541A8"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1AE1F03" w14:textId="77777777" w:rsidR="001B464B" w:rsidRPr="002D4FF2" w:rsidRDefault="001B464B" w:rsidP="000541A8">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b/>
              </w:rPr>
            </w:pPr>
          </w:p>
        </w:tc>
        <w:tc>
          <w:tcPr>
            <w:tcW w:w="1408" w:type="dxa"/>
          </w:tcPr>
          <w:p w14:paraId="3FE8976C"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5905E246" w14:textId="77777777" w:rsidR="008B4A00" w:rsidRPr="002D4FF2" w:rsidRDefault="008B4A00" w:rsidP="0000691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8B4A00" w:rsidRPr="002D4FF2" w14:paraId="3EA2BA65" w14:textId="77777777" w:rsidTr="008B4A00">
        <w:tc>
          <w:tcPr>
            <w:tcW w:w="6292" w:type="dxa"/>
          </w:tcPr>
          <w:p w14:paraId="4769B96A" w14:textId="77777777" w:rsidR="008B4A00" w:rsidRPr="002D4FF2" w:rsidRDefault="008B4A00" w:rsidP="00006915">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rPr>
              <w:t xml:space="preserve">Has any other REB cleared this project?     </w:t>
            </w:r>
          </w:p>
          <w:p w14:paraId="108BD0B7" w14:textId="77777777" w:rsidR="00521007" w:rsidRDefault="008B4A00" w:rsidP="00006915">
            <w:pPr>
              <w:pStyle w:val="ListParagraph"/>
              <w:tabs>
                <w:tab w:val="left" w:pos="5040"/>
                <w:tab w:val="left" w:pos="5850"/>
                <w:tab w:val="left" w:pos="6804"/>
              </w:tabs>
              <w:snapToGrid w:val="0"/>
              <w:ind w:left="840"/>
              <w:jc w:val="both"/>
              <w:rPr>
                <w:rFonts w:ascii="Arial" w:hAnsi="Arial" w:cs="Arial"/>
                <w:i/>
              </w:rPr>
            </w:pPr>
            <w:r w:rsidRPr="002D4FF2">
              <w:rPr>
                <w:rFonts w:ascii="Arial" w:hAnsi="Arial" w:cs="Arial"/>
                <w:i/>
              </w:rPr>
              <w:t xml:space="preserve">If </w:t>
            </w:r>
            <w:r w:rsidR="003349BA" w:rsidRPr="002D4FF2">
              <w:rPr>
                <w:rFonts w:ascii="Arial" w:hAnsi="Arial" w:cs="Arial"/>
                <w:i/>
              </w:rPr>
              <w:t>‘</w:t>
            </w:r>
            <w:r w:rsidRPr="002D4FF2">
              <w:rPr>
                <w:rFonts w:ascii="Arial" w:hAnsi="Arial" w:cs="Arial"/>
                <w:i/>
              </w:rPr>
              <w:t>Yes,</w:t>
            </w:r>
            <w:r w:rsidR="003349BA" w:rsidRPr="002D4FF2">
              <w:rPr>
                <w:rFonts w:ascii="Arial" w:hAnsi="Arial" w:cs="Arial"/>
                <w:i/>
              </w:rPr>
              <w:t>’</w:t>
            </w:r>
            <w:r w:rsidRPr="002D4FF2">
              <w:rPr>
                <w:rFonts w:ascii="Arial" w:hAnsi="Arial" w:cs="Arial"/>
                <w:i/>
              </w:rPr>
              <w:t xml:space="preserve"> please submit the original application and provide a copy of the clearance letter</w:t>
            </w:r>
            <w:r w:rsidR="00521007">
              <w:rPr>
                <w:rFonts w:ascii="Arial" w:hAnsi="Arial" w:cs="Arial"/>
                <w:i/>
              </w:rPr>
              <w:t>:</w:t>
            </w:r>
          </w:p>
          <w:p w14:paraId="6B2B55C7" w14:textId="72BA5066" w:rsidR="00521007" w:rsidRDefault="00521007" w:rsidP="00521007">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jc w:val="both"/>
              <w:rPr>
                <w:rFonts w:ascii="Arial" w:hAnsi="Arial" w:cs="Arial"/>
                <w:lang w:val="en-US"/>
              </w:rPr>
            </w:pPr>
            <w:r w:rsidRPr="002D4FF2">
              <w:rPr>
                <w:rFonts w:ascii="Arial" w:hAnsi="Arial" w:cs="Arial"/>
                <w:lang w:val="en-US"/>
              </w:rPr>
              <w:fldChar w:fldCharType="begin">
                <w:ffData>
                  <w:name w:val="Text1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FB031B" w14:textId="7886B4D8" w:rsidR="008B4A00" w:rsidRPr="002D4FF2" w:rsidRDefault="008B4A00" w:rsidP="00006915">
            <w:pPr>
              <w:pStyle w:val="ListParagraph"/>
              <w:tabs>
                <w:tab w:val="left" w:pos="5040"/>
                <w:tab w:val="left" w:pos="5850"/>
                <w:tab w:val="left" w:pos="6804"/>
              </w:tabs>
              <w:snapToGrid w:val="0"/>
              <w:ind w:left="840"/>
              <w:jc w:val="both"/>
              <w:rPr>
                <w:rFonts w:ascii="Arial" w:hAnsi="Arial" w:cs="Arial"/>
              </w:rPr>
            </w:pPr>
          </w:p>
        </w:tc>
        <w:tc>
          <w:tcPr>
            <w:tcW w:w="1408" w:type="dxa"/>
          </w:tcPr>
          <w:p w14:paraId="61B2F65A"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408" w:type="dxa"/>
          </w:tcPr>
          <w:p w14:paraId="29A1C8D7" w14:textId="77777777" w:rsidR="008B4A00" w:rsidRPr="002D4FF2" w:rsidRDefault="008B4A00"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bl>
    <w:p w14:paraId="03D589D0" w14:textId="77777777" w:rsidR="008B4A00" w:rsidRPr="002D4FF2" w:rsidRDefault="008B4A00" w:rsidP="00006915">
      <w:pPr>
        <w:ind w:left="720"/>
        <w:contextualSpacing/>
        <w:jc w:val="both"/>
        <w:rPr>
          <w:rFonts w:ascii="Arial" w:hAnsi="Arial" w:cs="Arial"/>
        </w:rPr>
      </w:pPr>
    </w:p>
    <w:p w14:paraId="3214B13A" w14:textId="77777777" w:rsidR="00300976" w:rsidRPr="002D4FF2" w:rsidRDefault="00300976" w:rsidP="00006915">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5EDFCE8B" w14:textId="77777777" w:rsidR="000D1988" w:rsidRDefault="000D1988">
      <w:pPr>
        <w:widowControl/>
        <w:rPr>
          <w:rFonts w:ascii="Arial" w:hAnsi="Arial" w:cs="Arial"/>
          <w:b/>
          <w:color w:val="00B050"/>
          <w:sz w:val="36"/>
          <w:szCs w:val="36"/>
        </w:rPr>
      </w:pPr>
    </w:p>
    <w:p w14:paraId="4B03877B" w14:textId="77777777" w:rsidR="000D1988" w:rsidRDefault="000D1988">
      <w:pPr>
        <w:widowControl/>
        <w:rPr>
          <w:rFonts w:ascii="Arial" w:hAnsi="Arial" w:cs="Arial"/>
          <w:b/>
          <w:color w:val="00B050"/>
          <w:sz w:val="36"/>
          <w:szCs w:val="36"/>
        </w:rPr>
      </w:pPr>
      <w:r>
        <w:rPr>
          <w:rFonts w:ascii="Arial" w:hAnsi="Arial" w:cs="Arial"/>
          <w:b/>
          <w:color w:val="00B050"/>
          <w:sz w:val="36"/>
          <w:szCs w:val="36"/>
        </w:rPr>
        <w:br w:type="page"/>
      </w:r>
    </w:p>
    <w:p w14:paraId="6171637B" w14:textId="77777777" w:rsidR="007F0C78" w:rsidRPr="00CE7E07" w:rsidRDefault="007F0C78"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Arial" w:hAnsi="Arial" w:cs="Arial"/>
          <w:b/>
          <w:color w:val="00B050"/>
          <w:sz w:val="36"/>
          <w:szCs w:val="36"/>
        </w:rPr>
      </w:pPr>
      <w:r w:rsidRPr="00CE7E07">
        <w:rPr>
          <w:rFonts w:ascii="Arial" w:hAnsi="Arial" w:cs="Arial"/>
          <w:b/>
          <w:color w:val="00B050"/>
          <w:sz w:val="36"/>
          <w:szCs w:val="36"/>
        </w:rPr>
        <w:lastRenderedPageBreak/>
        <w:t>PART B - RESEARCH INFORMATION</w:t>
      </w:r>
    </w:p>
    <w:p w14:paraId="560251CE" w14:textId="29874C62" w:rsidR="007F0C78" w:rsidRDefault="007F0C78"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468A19C0" w14:textId="227B148D" w:rsidR="00F10B5B" w:rsidRPr="00881968" w:rsidRDefault="00F10B5B"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u w:val="single"/>
          <w:lang w:val="en-US"/>
        </w:rPr>
      </w:pPr>
      <w:r w:rsidRPr="00881968">
        <w:rPr>
          <w:rFonts w:ascii="Arial" w:hAnsi="Arial" w:cs="Arial"/>
          <w:b/>
          <w:bCs/>
          <w:u w:val="single"/>
          <w:lang w:val="en-US"/>
        </w:rPr>
        <w:t xml:space="preserve">Note: Please do </w:t>
      </w:r>
      <w:r w:rsidR="00152A2C" w:rsidRPr="00881968">
        <w:rPr>
          <w:rFonts w:ascii="Arial" w:hAnsi="Arial" w:cs="Arial"/>
          <w:b/>
          <w:bCs/>
          <w:u w:val="single"/>
          <w:lang w:val="en-US"/>
        </w:rPr>
        <w:t>NOT</w:t>
      </w:r>
      <w:r w:rsidRPr="00881968">
        <w:rPr>
          <w:rFonts w:ascii="Arial" w:hAnsi="Arial" w:cs="Arial"/>
          <w:b/>
          <w:bCs/>
          <w:u w:val="single"/>
          <w:lang w:val="en-US"/>
        </w:rPr>
        <w:t xml:space="preserve"> cut and paste large sections of information from your research proposal or grant application. The information for this question should </w:t>
      </w:r>
      <w:r w:rsidR="009E1B7F" w:rsidRPr="00881968">
        <w:rPr>
          <w:rFonts w:ascii="Arial" w:hAnsi="Arial" w:cs="Arial"/>
          <w:b/>
          <w:bCs/>
          <w:u w:val="single"/>
          <w:lang w:val="en-US"/>
        </w:rPr>
        <w:t xml:space="preserve">be </w:t>
      </w:r>
      <w:r w:rsidR="00AA4577" w:rsidRPr="00881968">
        <w:rPr>
          <w:rFonts w:ascii="Arial" w:hAnsi="Arial" w:cs="Arial"/>
          <w:b/>
          <w:bCs/>
          <w:u w:val="single"/>
          <w:lang w:val="en-US"/>
        </w:rPr>
        <w:t>concise</w:t>
      </w:r>
      <w:r w:rsidR="00DE50DE" w:rsidRPr="00881968">
        <w:rPr>
          <w:rFonts w:ascii="Arial" w:hAnsi="Arial" w:cs="Arial"/>
          <w:b/>
          <w:bCs/>
          <w:u w:val="single"/>
          <w:lang w:val="en-US"/>
        </w:rPr>
        <w:t xml:space="preserve"> and </w:t>
      </w:r>
      <w:r w:rsidR="00A54204" w:rsidRPr="00881968">
        <w:rPr>
          <w:rFonts w:ascii="Arial" w:hAnsi="Arial" w:cs="Arial"/>
          <w:b/>
          <w:bCs/>
          <w:u w:val="single"/>
          <w:lang w:val="en-US"/>
        </w:rPr>
        <w:t xml:space="preserve">written in layman’s </w:t>
      </w:r>
      <w:r w:rsidR="00AA4577" w:rsidRPr="00881968">
        <w:rPr>
          <w:rFonts w:ascii="Arial" w:hAnsi="Arial" w:cs="Arial"/>
          <w:b/>
          <w:bCs/>
          <w:u w:val="single"/>
          <w:lang w:val="en-US"/>
        </w:rPr>
        <w:t xml:space="preserve">terms </w:t>
      </w:r>
      <w:r w:rsidRPr="00881968">
        <w:rPr>
          <w:rFonts w:ascii="Arial" w:hAnsi="Arial" w:cs="Arial"/>
          <w:b/>
          <w:bCs/>
          <w:u w:val="single"/>
          <w:lang w:val="en-US"/>
        </w:rPr>
        <w:t>for ease of the committee’s review.</w:t>
      </w:r>
    </w:p>
    <w:p w14:paraId="320929CC" w14:textId="77777777" w:rsidR="0035694C" w:rsidRPr="002D4FF2" w:rsidRDefault="0035694C" w:rsidP="000069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US"/>
        </w:rPr>
      </w:pPr>
    </w:p>
    <w:p w14:paraId="24954869"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CE7E07">
        <w:rPr>
          <w:rFonts w:ascii="Arial" w:hAnsi="Arial" w:cs="Arial"/>
          <w:b/>
          <w:sz w:val="22"/>
          <w:lang w:val="en-US"/>
        </w:rPr>
        <w:t>PROJECT DESCRIPTION</w:t>
      </w:r>
    </w:p>
    <w:p w14:paraId="0E079AB2" w14:textId="1B57E2B4" w:rsidR="007F0C78" w:rsidRPr="009E1B7F" w:rsidRDefault="007F0C78" w:rsidP="00CE7E07">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i/>
          <w:iCs/>
          <w:lang w:val="en-US"/>
        </w:rPr>
      </w:pPr>
      <w:r w:rsidRPr="002D4FF2">
        <w:rPr>
          <w:rFonts w:ascii="Arial" w:hAnsi="Arial" w:cs="Arial"/>
          <w:b/>
          <w:lang w:val="en-US"/>
        </w:rPr>
        <w:t>In layperson’s terms, please provide a general and brief description of the research (e.g., hypotheses, goals and objectives, etc.).</w:t>
      </w:r>
      <w:r w:rsidR="00471370">
        <w:rPr>
          <w:rFonts w:ascii="Arial" w:hAnsi="Arial" w:cs="Arial"/>
          <w:b/>
          <w:lang w:val="en-US"/>
        </w:rPr>
        <w:t xml:space="preserve"> A general and brief statement can be between one to two paragraphs in length. A full description of the project, as would be included in a thesis/dissertation proposal and/or grant application is not required for the purposes of ethics review.  </w:t>
      </w:r>
    </w:p>
    <w:p w14:paraId="4F7D8F21" w14:textId="77777777" w:rsidR="00061451" w:rsidRPr="00061451" w:rsidRDefault="001102AA"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r w:rsidRPr="002D4FF2">
        <w:rPr>
          <w:rFonts w:ascii="Arial" w:hAnsi="Arial" w:cs="Arial"/>
          <w:lang w:val="en-US"/>
        </w:rPr>
        <w:fldChar w:fldCharType="begin">
          <w:ffData>
            <w:name w:val="Text14"/>
            <w:enabled/>
            <w:calcOnExit w:val="0"/>
            <w:textInput/>
          </w:ffData>
        </w:fldChar>
      </w:r>
      <w:bookmarkStart w:id="50" w:name="Text14"/>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061451" w:rsidRPr="00061451">
        <w:rPr>
          <w:rFonts w:ascii="Arial" w:hAnsi="Arial" w:cs="Arial"/>
          <w:noProof/>
          <w:lang w:val="en-US"/>
        </w:rPr>
        <w:t xml:space="preserve">Goal modelling languages are used in Information Technology for a variety of purposes ranging from analyzing business problems to justifying enterprise architectural decisions. We propose an extension to a standard goal modeling language to be used for modeling reinforcement learning agents. The extension contains concepts that are used for describing causal and temporal constraints in the domain that is being modeled. </w:t>
      </w:r>
    </w:p>
    <w:p w14:paraId="1EE8B4F0" w14:textId="77777777" w:rsidR="00061451" w:rsidRPr="00061451" w:rsidRDefault="00061451"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p>
    <w:p w14:paraId="54C65B21" w14:textId="0708D5E3" w:rsidR="007F0C78" w:rsidRPr="002D4FF2" w:rsidRDefault="00061451" w:rsidP="000614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061451">
        <w:rPr>
          <w:rFonts w:ascii="Arial" w:hAnsi="Arial" w:cs="Arial"/>
          <w:noProof/>
          <w:lang w:val="en-US"/>
        </w:rPr>
        <w:t xml:space="preserve">But are the extensions appropriate? Are they chosen and represented in an way that facilitates the understanding of the modeled domain? In this project, we aim at exploring the quality of our extension by asking third-party participants </w:t>
      </w:r>
      <w:r w:rsidR="00DA0CDA">
        <w:rPr>
          <w:rFonts w:ascii="Arial" w:hAnsi="Arial" w:cs="Arial"/>
          <w:noProof/>
          <w:lang w:val="en-US"/>
        </w:rPr>
        <w:t xml:space="preserve">to </w:t>
      </w:r>
      <w:r w:rsidRPr="00061451">
        <w:rPr>
          <w:rFonts w:ascii="Arial" w:hAnsi="Arial" w:cs="Arial"/>
          <w:noProof/>
          <w:lang w:val="en-US"/>
        </w:rPr>
        <w:t xml:space="preserve">rate various qualities of the proposed concepts, and perform labeling exercises aimed at exposing whether the concepts are comprehensible. </w:t>
      </w:r>
      <w:r w:rsidR="001102AA" w:rsidRPr="002D4FF2">
        <w:rPr>
          <w:rFonts w:ascii="Arial" w:hAnsi="Arial" w:cs="Arial"/>
          <w:lang w:val="en-US"/>
        </w:rPr>
        <w:fldChar w:fldCharType="end"/>
      </w:r>
      <w:bookmarkEnd w:id="50"/>
    </w:p>
    <w:p w14:paraId="58A2F13B"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E0D4204" w14:textId="77777777" w:rsidR="007D1745" w:rsidRPr="002D4FF2" w:rsidRDefault="007D1745"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DAA8EA2" w14:textId="77777777" w:rsidR="008C1C0D" w:rsidRPr="00CE7E07" w:rsidRDefault="008C1C0D" w:rsidP="00CE7E07">
      <w:pPr>
        <w:pStyle w:val="ListParagraph"/>
        <w:numPr>
          <w:ilvl w:val="0"/>
          <w:numId w:val="2"/>
        </w:numPr>
        <w:snapToGrid w:val="0"/>
        <w:ind w:left="360"/>
        <w:jc w:val="both"/>
        <w:rPr>
          <w:rFonts w:ascii="Arial" w:hAnsi="Arial" w:cs="Arial"/>
          <w:b/>
          <w:sz w:val="22"/>
          <w:lang w:val="en-US"/>
        </w:rPr>
      </w:pPr>
      <w:r w:rsidRPr="00CE7E07">
        <w:rPr>
          <w:rFonts w:ascii="Arial" w:hAnsi="Arial" w:cs="Arial"/>
          <w:b/>
          <w:sz w:val="22"/>
          <w:lang w:val="en-US"/>
        </w:rPr>
        <w:t>PARTICIPANTS</w:t>
      </w:r>
    </w:p>
    <w:p w14:paraId="7442DB6E" w14:textId="77777777" w:rsidR="00186B73" w:rsidRPr="00BC0D34" w:rsidRDefault="007F0C78" w:rsidP="00CE7E07">
      <w:pPr>
        <w:pStyle w:val="ListParagraph"/>
        <w:numPr>
          <w:ilvl w:val="0"/>
          <w:numId w:val="27"/>
        </w:numPr>
        <w:snapToGrid w:val="0"/>
        <w:jc w:val="both"/>
        <w:rPr>
          <w:rFonts w:ascii="Arial" w:hAnsi="Arial" w:cs="Arial"/>
        </w:rPr>
      </w:pPr>
      <w:r w:rsidRPr="002D4FF2">
        <w:rPr>
          <w:rFonts w:ascii="Arial" w:hAnsi="Arial" w:cs="Arial"/>
          <w:b/>
          <w:lang w:val="en-US"/>
        </w:rPr>
        <w:t>State who the participant(s) will be</w:t>
      </w:r>
      <w:r w:rsidR="0059098D" w:rsidRPr="002D4FF2">
        <w:rPr>
          <w:rFonts w:ascii="Arial" w:hAnsi="Arial" w:cs="Arial"/>
          <w:b/>
          <w:lang w:val="en-US"/>
        </w:rPr>
        <w:t xml:space="preserve">: </w:t>
      </w:r>
      <w:r w:rsidRPr="002D4FF2">
        <w:rPr>
          <w:rFonts w:ascii="Arial" w:hAnsi="Arial" w:cs="Arial"/>
          <w:b/>
          <w:lang w:val="en-US"/>
        </w:rPr>
        <w:t xml:space="preserve"> </w:t>
      </w:r>
    </w:p>
    <w:p w14:paraId="65698A97"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participants that will be recruited and about whom personal information will be collected (i.e., numbers, age, special characteristics, etc.).  </w:t>
      </w:r>
    </w:p>
    <w:p w14:paraId="7502D352"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Describe the size of the group from which participants will be recruited and the </w:t>
      </w:r>
      <w:r w:rsidR="00467B8A" w:rsidRPr="002D4FF2">
        <w:rPr>
          <w:rFonts w:ascii="Arial" w:hAnsi="Arial" w:cs="Arial"/>
        </w:rPr>
        <w:t>estimated number</w:t>
      </w:r>
      <w:r w:rsidRPr="002D4FF2">
        <w:rPr>
          <w:rFonts w:ascii="Arial" w:hAnsi="Arial" w:cs="Arial"/>
        </w:rPr>
        <w:t xml:space="preserve"> needed for the research (minimum/maximum). </w:t>
      </w:r>
    </w:p>
    <w:p w14:paraId="453F2A81" w14:textId="77777777" w:rsidR="00186B73" w:rsidRDefault="0059098D" w:rsidP="00186B73">
      <w:pPr>
        <w:pStyle w:val="ListParagraph"/>
        <w:numPr>
          <w:ilvl w:val="1"/>
          <w:numId w:val="27"/>
        </w:numPr>
        <w:snapToGrid w:val="0"/>
        <w:jc w:val="both"/>
        <w:rPr>
          <w:rFonts w:ascii="Arial" w:hAnsi="Arial" w:cs="Arial"/>
        </w:rPr>
      </w:pPr>
      <w:r w:rsidRPr="002D4FF2">
        <w:rPr>
          <w:rFonts w:ascii="Arial" w:hAnsi="Arial" w:cs="Arial"/>
        </w:rPr>
        <w:t xml:space="preserve">Where active recruitment is required, please describe inclusion and exclusion criteria. </w:t>
      </w:r>
    </w:p>
    <w:p w14:paraId="732ECE5D" w14:textId="133154CF" w:rsidR="0059098D" w:rsidRPr="002D4FF2" w:rsidRDefault="0059098D" w:rsidP="00BC0D34">
      <w:pPr>
        <w:pStyle w:val="ListParagraph"/>
        <w:numPr>
          <w:ilvl w:val="1"/>
          <w:numId w:val="27"/>
        </w:numPr>
        <w:snapToGrid w:val="0"/>
        <w:jc w:val="both"/>
        <w:rPr>
          <w:rFonts w:ascii="Arial" w:hAnsi="Arial" w:cs="Arial"/>
        </w:rPr>
      </w:pPr>
      <w:r w:rsidRPr="002D4FF2">
        <w:rPr>
          <w:rFonts w:ascii="Arial" w:hAnsi="Arial" w:cs="Arial"/>
        </w:rPr>
        <w:t>Where the research involves extraction or collection of personal information, please describe from whom the information will be obtained and what it will include (</w:t>
      </w:r>
      <w:r w:rsidRPr="002D4FF2">
        <w:rPr>
          <w:rFonts w:ascii="Arial" w:hAnsi="Arial" w:cs="Arial"/>
          <w:i/>
        </w:rPr>
        <w:t>include permission letters</w:t>
      </w:r>
      <w:r w:rsidRPr="002D4FF2">
        <w:rPr>
          <w:rFonts w:ascii="Arial" w:hAnsi="Arial" w:cs="Arial"/>
        </w:rPr>
        <w:t xml:space="preserve">). </w:t>
      </w:r>
    </w:p>
    <w:p w14:paraId="77F372BA" w14:textId="77777777" w:rsidR="00DA0CDA" w:rsidRDefault="00467B8A"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2D4FF2">
        <w:rPr>
          <w:rFonts w:ascii="Arial" w:hAnsi="Arial" w:cs="Arial"/>
          <w:lang w:val="en-US"/>
        </w:rPr>
        <w:fldChar w:fldCharType="begin">
          <w:ffData>
            <w:name w:val="Text1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061451" w:rsidRPr="00061451">
        <w:rPr>
          <w:rFonts w:ascii="Arial" w:hAnsi="Arial" w:cs="Arial"/>
          <w:noProof/>
          <w:lang w:val="en-US"/>
        </w:rPr>
        <w:t>(i) Participants will be individuals who hold a degree in Information Technology and are based in US or UK.</w:t>
      </w:r>
    </w:p>
    <w:p w14:paraId="1B55589F" w14:textId="662A184F" w:rsidR="00061451" w:rsidRPr="00061451"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061451">
        <w:rPr>
          <w:rFonts w:ascii="Arial" w:hAnsi="Arial" w:cs="Arial"/>
          <w:noProof/>
          <w:lang w:val="en-US"/>
        </w:rPr>
        <w:t>(ii) Participation is solicited from prolific.com, which is joined by more than 200.000 individuals according to their web-site. A sample of 30-50 participants will be targeted for our study.</w:t>
      </w:r>
    </w:p>
    <w:p w14:paraId="34359724" w14:textId="60A37619" w:rsidR="00061451" w:rsidRPr="00061451"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noProof/>
          <w:lang w:val="en-US"/>
        </w:rPr>
      </w:pPr>
      <w:r w:rsidRPr="00061451">
        <w:rPr>
          <w:rFonts w:ascii="Arial" w:hAnsi="Arial" w:cs="Arial"/>
          <w:noProof/>
          <w:lang w:val="en-US"/>
        </w:rPr>
        <w:t>(iii) No active recruitment, only the prolific posting</w:t>
      </w:r>
      <w:r w:rsidR="00DA0CDA">
        <w:rPr>
          <w:rFonts w:ascii="Arial" w:hAnsi="Arial" w:cs="Arial"/>
          <w:noProof/>
          <w:lang w:val="en-US"/>
        </w:rPr>
        <w:t>, which I attach.</w:t>
      </w:r>
      <w:r w:rsidRPr="00061451">
        <w:rPr>
          <w:rFonts w:ascii="Arial" w:hAnsi="Arial" w:cs="Arial"/>
          <w:noProof/>
          <w:lang w:val="en-US"/>
        </w:rPr>
        <w:t xml:space="preserve"> </w:t>
      </w:r>
    </w:p>
    <w:p w14:paraId="65AFCD1B" w14:textId="06F40F95" w:rsidR="00124E90" w:rsidRPr="00CE7E07" w:rsidRDefault="00061451" w:rsidP="00061451">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061451">
        <w:rPr>
          <w:rFonts w:ascii="Arial" w:hAnsi="Arial" w:cs="Arial"/>
          <w:noProof/>
          <w:lang w:val="en-US"/>
        </w:rPr>
        <w:t>(iv) No collection of personally identifying information.</w:t>
      </w:r>
      <w:r w:rsidR="00467B8A" w:rsidRPr="002D4FF2">
        <w:rPr>
          <w:rFonts w:ascii="Arial" w:hAnsi="Arial" w:cs="Arial"/>
          <w:lang w:val="en-US"/>
        </w:rPr>
        <w:fldChar w:fldCharType="end"/>
      </w:r>
    </w:p>
    <w:p w14:paraId="245C6073" w14:textId="77777777" w:rsidR="00620DEF" w:rsidRPr="002D4FF2" w:rsidRDefault="00620DEF" w:rsidP="00CE7E07">
      <w:pPr>
        <w:snapToGrid w:val="0"/>
        <w:ind w:left="360"/>
        <w:contextualSpacing/>
        <w:jc w:val="both"/>
        <w:rPr>
          <w:rFonts w:ascii="Arial" w:hAnsi="Arial" w:cs="Arial"/>
        </w:rPr>
      </w:pPr>
    </w:p>
    <w:p w14:paraId="06ECD4E0" w14:textId="185A5009" w:rsidR="009D5DC1" w:rsidRDefault="00CE7E07" w:rsidP="00CE7E07">
      <w:pPr>
        <w:pStyle w:val="BodyText"/>
        <w:numPr>
          <w:ilvl w:val="0"/>
          <w:numId w:val="27"/>
        </w:numPr>
        <w:contextualSpacing/>
        <w:jc w:val="both"/>
        <w:rPr>
          <w:rFonts w:ascii="Arial" w:hAnsi="Arial" w:cs="Arial"/>
        </w:rPr>
      </w:pPr>
      <w:r>
        <w:rPr>
          <w:rFonts w:ascii="Arial" w:hAnsi="Arial" w:cs="Arial"/>
        </w:rPr>
        <w:t xml:space="preserve">Please indicate if this study </w:t>
      </w:r>
      <w:r w:rsidR="00124E90" w:rsidRPr="002D4FF2">
        <w:rPr>
          <w:rFonts w:ascii="Arial" w:hAnsi="Arial" w:cs="Arial"/>
        </w:rPr>
        <w:t>will be using</w:t>
      </w:r>
      <w:r w:rsidR="00F572BB" w:rsidRPr="002D4FF2">
        <w:rPr>
          <w:rFonts w:ascii="Arial" w:hAnsi="Arial" w:cs="Arial"/>
        </w:rPr>
        <w:t xml:space="preserve"> a participant pool</w:t>
      </w:r>
      <w:r>
        <w:rPr>
          <w:rFonts w:ascii="Arial" w:hAnsi="Arial" w:cs="Arial"/>
        </w:rPr>
        <w:t xml:space="preserve"> </w:t>
      </w: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Y  </w:t>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N</w:t>
      </w:r>
    </w:p>
    <w:p w14:paraId="46AF5896" w14:textId="77777777" w:rsidR="00CE7E07" w:rsidRPr="002D4FF2" w:rsidRDefault="00CE7E07" w:rsidP="00CE7E07">
      <w:pPr>
        <w:pStyle w:val="BodyText"/>
        <w:ind w:firstLine="360"/>
        <w:contextualSpacing/>
        <w:jc w:val="both"/>
        <w:rPr>
          <w:rFonts w:ascii="Arial" w:hAnsi="Arial" w:cs="Arial"/>
        </w:rPr>
      </w:pPr>
      <w:r>
        <w:rPr>
          <w:rFonts w:ascii="Arial" w:hAnsi="Arial" w:cs="Arial"/>
        </w:rPr>
        <w:tab/>
        <w:t>If ‘Yes’, please indicate which pool(s):</w:t>
      </w:r>
    </w:p>
    <w:p w14:paraId="4FE649B5" w14:textId="77777777" w:rsidR="00EE5DE2" w:rsidRPr="002D4FF2" w:rsidRDefault="00EE5DE2" w:rsidP="00CE7E07">
      <w:pPr>
        <w:pStyle w:val="BodyText"/>
        <w:ind w:left="360" w:hanging="360"/>
        <w:contextualSpacing/>
        <w:jc w:val="both"/>
        <w:rPr>
          <w:rFonts w:ascii="Arial" w:hAnsi="Arial" w:cs="Arial"/>
        </w:rPr>
      </w:pPr>
      <w:r w:rsidRPr="002D4FF2">
        <w:rPr>
          <w:rFonts w:ascii="Arial" w:hAnsi="Arial" w:cs="Arial"/>
        </w:rPr>
        <w:tab/>
      </w:r>
      <w:r w:rsidRPr="002D4FF2">
        <w:rPr>
          <w:rFonts w:ascii="Arial" w:hAnsi="Arial" w:cs="Arial"/>
        </w:rPr>
        <w:tab/>
      </w:r>
      <w:r w:rsidR="00CE7E07">
        <w:rPr>
          <w:rFonts w:ascii="Arial" w:hAnsi="Arial" w:cs="Arial"/>
        </w:rPr>
        <w:tab/>
      </w: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URPP</w:t>
      </w:r>
    </w:p>
    <w:p w14:paraId="50A68F14"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F572BB" w:rsidRPr="002D4FF2">
        <w:rPr>
          <w:rFonts w:ascii="Arial" w:hAnsi="Arial" w:cs="Arial"/>
        </w:rPr>
        <w:t>Schulich Marketing pool</w:t>
      </w:r>
    </w:p>
    <w:p w14:paraId="20CBC271"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School of Administrative Studies participant pool</w:t>
      </w:r>
    </w:p>
    <w:p w14:paraId="43EF2A2A" w14:textId="77777777" w:rsidR="00EE5DE2"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KURE</w:t>
      </w:r>
    </w:p>
    <w:p w14:paraId="4931612D" w14:textId="77777777" w:rsidR="00EE5DE2" w:rsidRPr="002D4FF2" w:rsidRDefault="00EE5DE2" w:rsidP="00CE7E07">
      <w:pPr>
        <w:pStyle w:val="BodyText"/>
        <w:ind w:left="720" w:firstLine="72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26D92" w:rsidRPr="002D4FF2">
        <w:rPr>
          <w:rFonts w:ascii="Arial" w:hAnsi="Arial" w:cs="Arial"/>
        </w:rPr>
        <w:t>Glendon Participant Pool</w:t>
      </w:r>
    </w:p>
    <w:p w14:paraId="0669E5F9" w14:textId="7BEA5797" w:rsidR="00124E90" w:rsidRPr="002D4FF2" w:rsidRDefault="00EE5DE2" w:rsidP="00CE7E07">
      <w:pPr>
        <w:pStyle w:val="BodyText"/>
        <w:ind w:left="1080" w:firstLine="360"/>
        <w:contextualSpacing/>
        <w:jc w:val="both"/>
        <w:rPr>
          <w:rFonts w:ascii="Arial" w:hAnsi="Arial" w:cs="Arial"/>
        </w:rPr>
      </w:pPr>
      <w:r w:rsidRPr="002D4FF2">
        <w:rPr>
          <w:rFonts w:ascii="Arial" w:hAnsi="Arial" w:cs="Arial"/>
        </w:rPr>
        <w:fldChar w:fldCharType="begin">
          <w:ffData>
            <w:name w:val="Check33"/>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Other</w:t>
      </w:r>
      <w:r w:rsidR="009D5DC1" w:rsidRPr="002D4FF2">
        <w:rPr>
          <w:rFonts w:ascii="Arial" w:hAnsi="Arial" w:cs="Arial"/>
        </w:rPr>
        <w:t xml:space="preserve">: </w:t>
      </w:r>
      <w:r w:rsidR="00F572BB" w:rsidRPr="002D4FF2" w:rsidDel="00F572BB">
        <w:rPr>
          <w:rFonts w:ascii="Arial" w:hAnsi="Arial" w:cs="Arial"/>
        </w:rPr>
        <w:t xml:space="preserve"> </w:t>
      </w:r>
      <w:r w:rsidR="00E50A33" w:rsidRPr="002D4FF2">
        <w:rPr>
          <w:rFonts w:ascii="Arial" w:hAnsi="Arial" w:cs="Arial"/>
          <w:lang w:val="en-US"/>
        </w:rPr>
        <w:fldChar w:fldCharType="begin">
          <w:ffData>
            <w:name w:val="Text14"/>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707887">
        <w:rPr>
          <w:rFonts w:ascii="Arial" w:hAnsi="Arial" w:cs="Arial"/>
          <w:noProof/>
          <w:lang w:val="en-US"/>
        </w:rPr>
        <w:t>Prolific</w:t>
      </w:r>
      <w:r w:rsidR="00E50A33" w:rsidRPr="002D4FF2">
        <w:rPr>
          <w:rFonts w:ascii="Arial" w:hAnsi="Arial" w:cs="Arial"/>
          <w:lang w:val="en-US"/>
        </w:rPr>
        <w:fldChar w:fldCharType="end"/>
      </w:r>
    </w:p>
    <w:p w14:paraId="27A84724" w14:textId="77777777" w:rsidR="007F0C78" w:rsidRPr="002D4FF2" w:rsidRDefault="007F0C78" w:rsidP="00CE7E07">
      <w:pPr>
        <w:pStyle w:val="BodyText"/>
        <w:ind w:left="360" w:firstLine="720"/>
        <w:contextualSpacing/>
        <w:jc w:val="both"/>
        <w:rPr>
          <w:rFonts w:ascii="Arial" w:hAnsi="Arial" w:cs="Arial"/>
          <w:lang w:val="en-US"/>
        </w:rPr>
      </w:pPr>
    </w:p>
    <w:p w14:paraId="7DBE0711" w14:textId="77777777" w:rsidR="008C1C0D" w:rsidRPr="00CE7E07"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CE7E07">
        <w:rPr>
          <w:rFonts w:ascii="Arial" w:hAnsi="Arial" w:cs="Arial"/>
          <w:b/>
          <w:sz w:val="22"/>
          <w:lang w:val="en-US"/>
        </w:rPr>
        <w:t>RECRUITMENT</w:t>
      </w:r>
      <w:r w:rsidRPr="00CE7E07">
        <w:rPr>
          <w:rFonts w:ascii="Arial" w:hAnsi="Arial" w:cs="Arial"/>
          <w:b/>
          <w:lang w:val="en-US"/>
        </w:rPr>
        <w:tab/>
      </w:r>
    </w:p>
    <w:p w14:paraId="7E2212F4" w14:textId="5848713A" w:rsidR="007F0C78" w:rsidRPr="00BC0D34" w:rsidRDefault="007F0C78" w:rsidP="00F66649">
      <w:pPr>
        <w:pStyle w:val="ListParagraph"/>
        <w:numPr>
          <w:ilvl w:val="0"/>
          <w:numId w:val="9"/>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b/>
          <w:lang w:val="en-US"/>
        </w:rPr>
      </w:pPr>
      <w:r w:rsidRPr="002D4FF2">
        <w:rPr>
          <w:rFonts w:ascii="Arial" w:hAnsi="Arial" w:cs="Arial"/>
          <w:b/>
          <w:lang w:val="en-US"/>
        </w:rPr>
        <w:t>How will participants be recruited</w:t>
      </w:r>
      <w:r w:rsidR="00AA77B6">
        <w:rPr>
          <w:rFonts w:ascii="Arial" w:hAnsi="Arial" w:cs="Arial"/>
          <w:b/>
          <w:lang w:val="en-US"/>
        </w:rPr>
        <w:t>?</w:t>
      </w:r>
      <w:r w:rsidR="00521007">
        <w:rPr>
          <w:rFonts w:ascii="Arial" w:hAnsi="Arial" w:cs="Arial"/>
          <w:b/>
          <w:lang w:val="en-US"/>
        </w:rPr>
        <w:t xml:space="preserve"> Please </w:t>
      </w:r>
      <w:r w:rsidR="00521007" w:rsidRPr="00BC0D34">
        <w:rPr>
          <w:rFonts w:ascii="Arial" w:hAnsi="Arial" w:cs="Arial"/>
          <w:b/>
          <w:u w:val="single"/>
          <w:lang w:val="en-US"/>
        </w:rPr>
        <w:t>elaborate</w:t>
      </w:r>
      <w:r w:rsidR="00521007">
        <w:rPr>
          <w:rFonts w:ascii="Arial" w:hAnsi="Arial" w:cs="Arial"/>
          <w:b/>
          <w:lang w:val="en-US"/>
        </w:rPr>
        <w:t xml:space="preserve"> on each of the methods of recruitment.</w:t>
      </w:r>
      <w:r w:rsidR="00521007" w:rsidRPr="002D4FF2">
        <w:rPr>
          <w:rFonts w:ascii="Arial" w:hAnsi="Arial" w:cs="Arial"/>
          <w:b/>
          <w:lang w:val="en-US"/>
        </w:rPr>
        <w:t xml:space="preserve">  </w:t>
      </w:r>
      <w:r w:rsidR="001102AA" w:rsidRPr="00BC0D34">
        <w:rPr>
          <w:rFonts w:ascii="Arial" w:hAnsi="Arial" w:cs="Arial"/>
          <w:lang w:val="en-US"/>
        </w:rPr>
        <w:fldChar w:fldCharType="begin">
          <w:ffData>
            <w:name w:val="Text16"/>
            <w:enabled/>
            <w:calcOnExit w:val="0"/>
            <w:textInput/>
          </w:ffData>
        </w:fldChar>
      </w:r>
      <w:bookmarkStart w:id="51" w:name="Text16"/>
      <w:r w:rsidR="001102AA" w:rsidRPr="00BC0D34">
        <w:rPr>
          <w:rFonts w:ascii="Arial" w:hAnsi="Arial" w:cs="Arial"/>
          <w:lang w:val="en-US"/>
        </w:rPr>
        <w:instrText xml:space="preserve"> FORMTEXT </w:instrText>
      </w:r>
      <w:r w:rsidR="001102AA" w:rsidRPr="00BC0D34">
        <w:rPr>
          <w:rFonts w:ascii="Arial" w:hAnsi="Arial" w:cs="Arial"/>
          <w:lang w:val="en-US"/>
        </w:rPr>
      </w:r>
      <w:r w:rsidR="001102AA" w:rsidRPr="00BC0D34">
        <w:rPr>
          <w:rFonts w:ascii="Arial" w:hAnsi="Arial" w:cs="Arial"/>
          <w:lang w:val="en-US"/>
        </w:rPr>
        <w:fldChar w:fldCharType="separate"/>
      </w:r>
      <w:r w:rsidR="00061451">
        <w:rPr>
          <w:noProof/>
          <w:lang w:val="en-US"/>
        </w:rPr>
        <w:t>A short description corresponding to the text under "Purpose of the Research"</w:t>
      </w:r>
      <w:r w:rsidR="00DA0CDA">
        <w:rPr>
          <w:noProof/>
          <w:lang w:val="en-US"/>
        </w:rPr>
        <w:t xml:space="preserve"> and "What you will be asked to do"</w:t>
      </w:r>
      <w:r w:rsidR="00061451">
        <w:rPr>
          <w:noProof/>
          <w:lang w:val="en-US"/>
        </w:rPr>
        <w:t xml:space="preserve"> in the consent form will be added on Prolific with a link to the Psytoolkit.org instrument.</w:t>
      </w:r>
      <w:r w:rsidR="00EA3673">
        <w:rPr>
          <w:noProof/>
          <w:lang w:val="en-US"/>
        </w:rPr>
        <w:t xml:space="preserve"> A screenshot is attached.</w:t>
      </w:r>
      <w:r w:rsidR="001102AA" w:rsidRPr="00BC0D34">
        <w:rPr>
          <w:rFonts w:ascii="Arial" w:hAnsi="Arial" w:cs="Arial"/>
          <w:lang w:val="en-US"/>
        </w:rPr>
        <w:fldChar w:fldCharType="end"/>
      </w:r>
      <w:bookmarkEnd w:id="51"/>
    </w:p>
    <w:p w14:paraId="7C3E1D89" w14:textId="77777777" w:rsidR="007F0C78" w:rsidRPr="002D4FF2" w:rsidRDefault="007F0C78" w:rsidP="00CE7E07">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p>
    <w:p w14:paraId="76001D8F" w14:textId="33401AC2" w:rsidR="00852E11" w:rsidRPr="002D4FF2" w:rsidRDefault="00852E11" w:rsidP="00CE7E07">
      <w:pPr>
        <w:pStyle w:val="ListParagraph"/>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b/>
          <w:lang w:val="en-US"/>
        </w:rPr>
      </w:pPr>
      <w:r w:rsidRPr="002D4FF2">
        <w:rPr>
          <w:rFonts w:ascii="Arial" w:hAnsi="Arial" w:cs="Arial"/>
          <w:b/>
          <w:lang w:val="en-US"/>
        </w:rPr>
        <w:lastRenderedPageBreak/>
        <w:t>Will you be using any advertisements, flyers, posters</w:t>
      </w:r>
      <w:r w:rsidR="00D154F8" w:rsidRPr="002D4FF2">
        <w:rPr>
          <w:rFonts w:ascii="Arial" w:hAnsi="Arial" w:cs="Arial"/>
          <w:b/>
          <w:lang w:val="en-US"/>
        </w:rPr>
        <w:t>, email scripts, social media postings</w:t>
      </w:r>
      <w:r w:rsidR="00B963A6" w:rsidRPr="002D4FF2">
        <w:rPr>
          <w:rFonts w:ascii="Arial" w:hAnsi="Arial" w:cs="Arial"/>
          <w:b/>
          <w:lang w:val="en-US"/>
        </w:rPr>
        <w:t>,</w:t>
      </w:r>
      <w:r w:rsidR="00D154F8" w:rsidRPr="002D4FF2">
        <w:rPr>
          <w:rFonts w:ascii="Arial" w:hAnsi="Arial" w:cs="Arial"/>
          <w:b/>
          <w:lang w:val="en-US"/>
        </w:rPr>
        <w:t xml:space="preserve"> etc. for recruitment purpose</w:t>
      </w:r>
      <w:r w:rsidR="00A43F67">
        <w:rPr>
          <w:rFonts w:ascii="Arial" w:hAnsi="Arial" w:cs="Arial"/>
          <w:b/>
          <w:lang w:val="en-US"/>
        </w:rPr>
        <w:t>s</w:t>
      </w:r>
      <w:r w:rsidR="00D154F8" w:rsidRPr="002D4FF2">
        <w:rPr>
          <w:rFonts w:ascii="Arial" w:hAnsi="Arial" w:cs="Arial"/>
          <w:b/>
          <w:lang w:val="en-US"/>
        </w:rPr>
        <w:t>?</w:t>
      </w:r>
      <w:r w:rsidRPr="002D4FF2">
        <w:rPr>
          <w:rFonts w:ascii="Arial" w:hAnsi="Arial" w:cs="Arial"/>
          <w:b/>
          <w:lang w:val="en-US"/>
        </w:rPr>
        <w:t xml:space="preserve"> </w:t>
      </w:r>
    </w:p>
    <w:p w14:paraId="7D7ADC79" w14:textId="46951BB5" w:rsidR="00852E11" w:rsidRPr="002D4FF2" w:rsidRDefault="00852E11"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00C87F7E" w:rsidRPr="002D4FF2">
        <w:rPr>
          <w:rFonts w:ascii="Arial" w:hAnsi="Arial" w:cs="Arial"/>
          <w:lang w:val="en-US"/>
        </w:rPr>
        <w:t xml:space="preserve"> N</w:t>
      </w:r>
    </w:p>
    <w:p w14:paraId="6D6912F4" w14:textId="167F6C38" w:rsidR="00C87F7E" w:rsidRPr="002D4FF2" w:rsidRDefault="00C87F7E" w:rsidP="00CE7E07">
      <w:pPr>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w:t>
      </w:r>
      <w:r w:rsidRPr="002D4FF2">
        <w:rPr>
          <w:rFonts w:ascii="Arial" w:hAnsi="Arial" w:cs="Arial"/>
          <w:i/>
          <w:lang w:val="en-US"/>
        </w:rPr>
        <w:t>es,</w:t>
      </w:r>
      <w:r w:rsidR="008F7701" w:rsidRPr="002D4FF2">
        <w:rPr>
          <w:rFonts w:ascii="Arial" w:hAnsi="Arial" w:cs="Arial"/>
          <w:i/>
          <w:lang w:val="en-US"/>
        </w:rPr>
        <w:t>’</w:t>
      </w:r>
      <w:r w:rsidRPr="002D4FF2">
        <w:rPr>
          <w:rFonts w:ascii="Arial" w:hAnsi="Arial" w:cs="Arial"/>
          <w:i/>
          <w:lang w:val="en-US"/>
        </w:rPr>
        <w:t xml:space="preserve"> please</w:t>
      </w:r>
      <w:r w:rsidR="00A43F67">
        <w:rPr>
          <w:rFonts w:ascii="Arial" w:hAnsi="Arial" w:cs="Arial"/>
          <w:i/>
          <w:lang w:val="en-US"/>
        </w:rPr>
        <w:t xml:space="preserve"> indicate which items will be used and </w:t>
      </w:r>
      <w:r w:rsidRPr="002D4FF2">
        <w:rPr>
          <w:rFonts w:ascii="Arial" w:hAnsi="Arial" w:cs="Arial"/>
          <w:i/>
          <w:lang w:val="en-US"/>
        </w:rPr>
        <w:t>attach a copy of each with your application</w:t>
      </w:r>
      <w:r w:rsidR="00A43F67">
        <w:rPr>
          <w:rFonts w:ascii="Arial" w:hAnsi="Arial" w:cs="Arial"/>
          <w:i/>
          <w:lang w:val="en-US"/>
        </w:rPr>
        <w:t xml:space="preserve">:  </w:t>
      </w:r>
      <w:r w:rsidR="00A43F67" w:rsidRPr="00A43F67">
        <w:rPr>
          <w:rFonts w:ascii="Arial" w:hAnsi="Arial" w:cs="Arial"/>
          <w:lang w:val="en-US"/>
        </w:rPr>
        <w:t xml:space="preserve"> </w:t>
      </w:r>
      <w:r w:rsidR="00A43F67" w:rsidRPr="002D4FF2">
        <w:rPr>
          <w:rFonts w:ascii="Arial" w:hAnsi="Arial" w:cs="Arial"/>
          <w:lang w:val="en-US"/>
        </w:rPr>
        <w:fldChar w:fldCharType="begin">
          <w:ffData>
            <w:name w:val="Text16"/>
            <w:enabled/>
            <w:calcOnExit w:val="0"/>
            <w:textInput/>
          </w:ffData>
        </w:fldChar>
      </w:r>
      <w:r w:rsidR="00A43F67" w:rsidRPr="002D4FF2">
        <w:rPr>
          <w:rFonts w:ascii="Arial" w:hAnsi="Arial" w:cs="Arial"/>
          <w:lang w:val="en-US"/>
        </w:rPr>
        <w:instrText xml:space="preserve"> FORMTEXT </w:instrText>
      </w:r>
      <w:r w:rsidR="00A43F67" w:rsidRPr="002D4FF2">
        <w:rPr>
          <w:rFonts w:ascii="Arial" w:hAnsi="Arial" w:cs="Arial"/>
          <w:lang w:val="en-US"/>
        </w:rPr>
      </w:r>
      <w:r w:rsidR="00A43F67" w:rsidRPr="002D4FF2">
        <w:rPr>
          <w:rFonts w:ascii="Arial" w:hAnsi="Arial" w:cs="Arial"/>
          <w:lang w:val="en-US"/>
        </w:rPr>
        <w:fldChar w:fldCharType="separate"/>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noProof/>
          <w:lang w:val="en-US"/>
        </w:rPr>
        <w:t> </w:t>
      </w:r>
      <w:r w:rsidR="00A43F67" w:rsidRPr="002D4FF2">
        <w:rPr>
          <w:rFonts w:ascii="Arial" w:hAnsi="Arial" w:cs="Arial"/>
          <w:lang w:val="en-US"/>
        </w:rPr>
        <w:fldChar w:fldCharType="end"/>
      </w:r>
    </w:p>
    <w:p w14:paraId="7309045D"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lang w:val="en-US"/>
        </w:rPr>
      </w:pPr>
    </w:p>
    <w:p w14:paraId="3BF94904" w14:textId="77777777" w:rsidR="00CF3418" w:rsidRPr="002D4FF2" w:rsidRDefault="00CF341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p>
    <w:p w14:paraId="6572E136" w14:textId="77777777" w:rsidR="008C1C0D" w:rsidRPr="00A97B8B" w:rsidRDefault="008C1C0D" w:rsidP="00CE7E07">
      <w:pPr>
        <w:pStyle w:val="ListParagraph"/>
        <w:numPr>
          <w:ilvl w:val="0"/>
          <w:numId w:val="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lang w:val="en-US"/>
        </w:rPr>
      </w:pPr>
      <w:r w:rsidRPr="00A97B8B">
        <w:rPr>
          <w:rFonts w:ascii="Arial" w:hAnsi="Arial" w:cs="Arial"/>
          <w:b/>
          <w:sz w:val="22"/>
          <w:lang w:val="en-US"/>
        </w:rPr>
        <w:t>INDUCEMENTS:</w:t>
      </w:r>
    </w:p>
    <w:p w14:paraId="0336CEC1" w14:textId="77777777" w:rsidR="007F0C78" w:rsidRPr="002D4FF2" w:rsidRDefault="007F0C78" w:rsidP="00CE7E07">
      <w:pPr>
        <w:pStyle w:val="ListParagraph"/>
        <w:numPr>
          <w:ilvl w:val="0"/>
          <w:numId w:val="10"/>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2D4FF2">
        <w:rPr>
          <w:rFonts w:ascii="Arial" w:hAnsi="Arial" w:cs="Arial"/>
          <w:b/>
          <w:lang w:val="en-US"/>
        </w:rPr>
        <w:t>Will you be offering inducements to participate (e.g., money, gift certificates, academic credit, etc.)?</w:t>
      </w:r>
    </w:p>
    <w:p w14:paraId="68A6786F" w14:textId="77777777" w:rsidR="00C87F7E" w:rsidRPr="002D4FF2" w:rsidRDefault="00C87F7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7"/>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p w14:paraId="55672E9D" w14:textId="0D07BC3D" w:rsidR="00C87F7E"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lang w:val="en-US"/>
        </w:rPr>
        <w:fldChar w:fldCharType="begin">
          <w:ffData>
            <w:name w:val="Check16"/>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Pr="002D4FF2">
        <w:rPr>
          <w:rFonts w:ascii="Arial" w:hAnsi="Arial" w:cs="Arial"/>
          <w:i/>
          <w:lang w:val="en-US"/>
        </w:rPr>
        <w:t xml:space="preserve">If </w:t>
      </w:r>
      <w:r w:rsidR="008F7701" w:rsidRPr="002D4FF2">
        <w:rPr>
          <w:rFonts w:ascii="Arial" w:hAnsi="Arial" w:cs="Arial"/>
          <w:i/>
          <w:lang w:val="en-US"/>
        </w:rPr>
        <w:t>‘Yes</w:t>
      </w:r>
      <w:r w:rsidRPr="002D4FF2">
        <w:rPr>
          <w:rFonts w:ascii="Arial" w:hAnsi="Arial" w:cs="Arial"/>
          <w:i/>
          <w:lang w:val="en-US"/>
        </w:rPr>
        <w:t>,</w:t>
      </w:r>
      <w:r w:rsidR="008F7701" w:rsidRPr="002D4FF2">
        <w:rPr>
          <w:rFonts w:ascii="Arial" w:hAnsi="Arial" w:cs="Arial"/>
          <w:i/>
          <w:lang w:val="en-US"/>
        </w:rPr>
        <w:t>’</w:t>
      </w:r>
      <w:r w:rsidRPr="002D4FF2">
        <w:rPr>
          <w:rFonts w:ascii="Arial" w:hAnsi="Arial" w:cs="Arial"/>
          <w:i/>
          <w:lang w:val="en-US"/>
        </w:rPr>
        <w:t xml:space="preserve"> </w:t>
      </w:r>
      <w:r w:rsidR="007F0C78" w:rsidRPr="002D4FF2">
        <w:rPr>
          <w:rFonts w:ascii="Arial" w:hAnsi="Arial" w:cs="Arial"/>
          <w:i/>
          <w:lang w:val="en-US"/>
        </w:rPr>
        <w:t xml:space="preserve">please </w:t>
      </w:r>
      <w:r w:rsidRPr="002D4FF2">
        <w:rPr>
          <w:rFonts w:ascii="Arial" w:hAnsi="Arial" w:cs="Arial"/>
          <w:i/>
          <w:lang w:val="en-US"/>
        </w:rPr>
        <w:t>check all that apply:</w:t>
      </w:r>
    </w:p>
    <w:p w14:paraId="72742A47" w14:textId="704D9CB6" w:rsidR="00124E90" w:rsidRPr="002D4FF2" w:rsidRDefault="00C87F7E" w:rsidP="00CE7E07">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i/>
          <w:lang w:val="en-US"/>
        </w:rPr>
      </w:pPr>
      <w:r w:rsidRPr="002D4FF2">
        <w:rPr>
          <w:rFonts w:ascii="Arial" w:hAnsi="Arial" w:cs="Arial"/>
          <w:i/>
          <w:lang w:val="en-US"/>
        </w:rPr>
        <w:tab/>
      </w:r>
      <w:r w:rsidRPr="002D4FF2">
        <w:rPr>
          <w:rFonts w:ascii="Arial" w:hAnsi="Arial" w:cs="Arial"/>
          <w:i/>
          <w:lang w:val="en-US"/>
        </w:rPr>
        <w:tab/>
      </w:r>
      <w:r w:rsidR="00E50A33" w:rsidRPr="002D4FF2">
        <w:rPr>
          <w:rFonts w:ascii="Arial" w:hAnsi="Arial" w:cs="Arial"/>
        </w:rPr>
        <w:fldChar w:fldCharType="begin">
          <w:ffData>
            <w:name w:val="Check38"/>
            <w:enabled/>
            <w:calcOnExit w:val="0"/>
            <w:checkBox>
              <w:sizeAuto/>
              <w:default w:val="0"/>
              <w:checked/>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Financial</w:t>
      </w:r>
      <w:r w:rsidR="00FF1FD5">
        <w:rPr>
          <w:rFonts w:ascii="Arial" w:hAnsi="Arial" w:cs="Arial"/>
          <w:b/>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EA3673" w:rsidRPr="00EA3673">
        <w:rPr>
          <w:rFonts w:ascii="Arial" w:hAnsi="Arial" w:cs="Arial"/>
          <w:noProof/>
          <w:lang w:val="en-US"/>
        </w:rPr>
        <w:t>GBP 4.5 ($8 CAD) for 30' involvement</w:t>
      </w:r>
      <w:r w:rsidR="00FF1FD5" w:rsidRPr="002D4FF2">
        <w:rPr>
          <w:rFonts w:ascii="Arial" w:hAnsi="Arial" w:cs="Arial"/>
          <w:lang w:val="en-US"/>
        </w:rPr>
        <w:fldChar w:fldCharType="end"/>
      </w:r>
    </w:p>
    <w:p w14:paraId="6D86DF8D" w14:textId="5F4BA490"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In-kind</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 xml:space="preserve"> </w:t>
      </w:r>
    </w:p>
    <w:p w14:paraId="6A3B0481" w14:textId="6DD6ECC3"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Draw</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p>
    <w:p w14:paraId="7528B26F" w14:textId="35262B59"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Participant Pool Bonus Points</w:t>
      </w:r>
      <w:r w:rsidR="00FF1FD5">
        <w:rPr>
          <w:rFonts w:ascii="Arial" w:hAnsi="Arial" w:cs="Arial"/>
        </w:rPr>
        <w:t xml:space="preserve">: </w:t>
      </w:r>
      <w:r w:rsidR="00FF1FD5" w:rsidRPr="002D4FF2">
        <w:rPr>
          <w:rFonts w:ascii="Arial" w:hAnsi="Arial" w:cs="Arial"/>
          <w:lang w:val="en-US"/>
        </w:rPr>
        <w:fldChar w:fldCharType="begin">
          <w:ffData>
            <w:name w:val="Text16"/>
            <w:enabled/>
            <w:calcOnExit w:val="0"/>
            <w:textInput/>
          </w:ffData>
        </w:fldChar>
      </w:r>
      <w:r w:rsidR="00FF1FD5" w:rsidRPr="002D4FF2">
        <w:rPr>
          <w:rFonts w:ascii="Arial" w:hAnsi="Arial" w:cs="Arial"/>
          <w:lang w:val="en-US"/>
        </w:rPr>
        <w:instrText xml:space="preserve"> FORMTEXT </w:instrText>
      </w:r>
      <w:r w:rsidR="00FF1FD5" w:rsidRPr="002D4FF2">
        <w:rPr>
          <w:rFonts w:ascii="Arial" w:hAnsi="Arial" w:cs="Arial"/>
          <w:lang w:val="en-US"/>
        </w:rPr>
      </w:r>
      <w:r w:rsidR="00FF1FD5" w:rsidRPr="002D4FF2">
        <w:rPr>
          <w:rFonts w:ascii="Arial" w:hAnsi="Arial" w:cs="Arial"/>
          <w:lang w:val="en-US"/>
        </w:rPr>
        <w:fldChar w:fldCharType="separate"/>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noProof/>
          <w:lang w:val="en-US"/>
        </w:rPr>
        <w:t> </w:t>
      </w:r>
      <w:r w:rsidR="00FF1FD5" w:rsidRPr="002D4FF2">
        <w:rPr>
          <w:rFonts w:ascii="Arial" w:hAnsi="Arial" w:cs="Arial"/>
          <w:lang w:val="en-US"/>
        </w:rPr>
        <w:fldChar w:fldCharType="end"/>
      </w:r>
      <w:r w:rsidR="00124E90" w:rsidRPr="002D4FF2">
        <w:rPr>
          <w:rFonts w:ascii="Arial" w:hAnsi="Arial" w:cs="Arial"/>
        </w:rPr>
        <w:tab/>
        <w:t xml:space="preserve"> </w:t>
      </w:r>
    </w:p>
    <w:p w14:paraId="355249E8" w14:textId="77777777" w:rsidR="00124E90" w:rsidRPr="002D4FF2" w:rsidRDefault="00C87F7E" w:rsidP="00CE7E07">
      <w:pPr>
        <w:tabs>
          <w:tab w:val="left" w:pos="426"/>
        </w:tabs>
        <w:snapToGrid w:val="0"/>
        <w:ind w:left="720"/>
        <w:contextualSpacing/>
        <w:jc w:val="both"/>
        <w:rPr>
          <w:rFonts w:ascii="Arial" w:hAnsi="Arial" w:cs="Arial"/>
        </w:rPr>
      </w:pPr>
      <w:r w:rsidRPr="002D4FF2">
        <w:rPr>
          <w:rFonts w:ascii="Arial" w:hAnsi="Arial" w:cs="Arial"/>
        </w:rPr>
        <w:tab/>
      </w:r>
      <w:r w:rsidR="00E50A33" w:rsidRPr="002D4FF2">
        <w:rPr>
          <w:rFonts w:ascii="Arial" w:hAnsi="Arial" w:cs="Arial"/>
        </w:rPr>
        <w:fldChar w:fldCharType="begin">
          <w:ffData>
            <w:name w:val="Check38"/>
            <w:enabled/>
            <w:calcOnExit w:val="0"/>
            <w:checkBox>
              <w:sizeAuto/>
              <w:default w:val="0"/>
            </w:checkBox>
          </w:ffData>
        </w:fldChar>
      </w:r>
      <w:r w:rsidR="00E50A33" w:rsidRPr="002D4FF2">
        <w:rPr>
          <w:rFonts w:ascii="Arial" w:hAnsi="Arial" w:cs="Arial"/>
        </w:rPr>
        <w:instrText xml:space="preserve"> FORMCHECKBOX </w:instrText>
      </w:r>
      <w:r w:rsidR="00E50A33" w:rsidRPr="002D4FF2">
        <w:rPr>
          <w:rFonts w:ascii="Arial" w:hAnsi="Arial" w:cs="Arial"/>
        </w:rPr>
      </w:r>
      <w:r w:rsidR="00E50A33" w:rsidRPr="002D4FF2">
        <w:rPr>
          <w:rFonts w:ascii="Arial" w:hAnsi="Arial" w:cs="Arial"/>
        </w:rPr>
        <w:fldChar w:fldCharType="separate"/>
      </w:r>
      <w:r w:rsidR="00E50A33" w:rsidRPr="002D4FF2">
        <w:rPr>
          <w:rFonts w:ascii="Arial" w:hAnsi="Arial" w:cs="Arial"/>
        </w:rPr>
        <w:fldChar w:fldCharType="end"/>
      </w:r>
      <w:r w:rsidR="00E50A33" w:rsidRPr="002D4FF2">
        <w:rPr>
          <w:rFonts w:ascii="Arial" w:hAnsi="Arial" w:cs="Arial"/>
        </w:rPr>
        <w:t xml:space="preserve"> </w:t>
      </w:r>
      <w:r w:rsidR="00124E90" w:rsidRPr="002D4FF2">
        <w:rPr>
          <w:rFonts w:ascii="Arial" w:hAnsi="Arial" w:cs="Arial"/>
        </w:rPr>
        <w:t>Other</w:t>
      </w:r>
      <w:r w:rsidR="00E50A33" w:rsidRPr="002D4FF2">
        <w:rPr>
          <w:rFonts w:ascii="Arial" w:hAnsi="Arial" w:cs="Arial"/>
        </w:rPr>
        <w:t xml:space="preserve">: </w:t>
      </w:r>
      <w:r w:rsidR="00E50A33" w:rsidRPr="002D4FF2">
        <w:rPr>
          <w:rFonts w:ascii="Arial" w:hAnsi="Arial" w:cs="Arial"/>
          <w:lang w:val="en-US"/>
        </w:rPr>
        <w:fldChar w:fldCharType="begin">
          <w:ffData>
            <w:name w:val="Text16"/>
            <w:enabled/>
            <w:calcOnExit w:val="0"/>
            <w:textInput/>
          </w:ffData>
        </w:fldChar>
      </w:r>
      <w:r w:rsidR="00E50A33" w:rsidRPr="002D4FF2">
        <w:rPr>
          <w:rFonts w:ascii="Arial" w:hAnsi="Arial" w:cs="Arial"/>
          <w:lang w:val="en-US"/>
        </w:rPr>
        <w:instrText xml:space="preserve"> FORMTEXT </w:instrText>
      </w:r>
      <w:r w:rsidR="00E50A33" w:rsidRPr="002D4FF2">
        <w:rPr>
          <w:rFonts w:ascii="Arial" w:hAnsi="Arial" w:cs="Arial"/>
          <w:lang w:val="en-US"/>
        </w:rPr>
      </w:r>
      <w:r w:rsidR="00E50A33" w:rsidRPr="002D4FF2">
        <w:rPr>
          <w:rFonts w:ascii="Arial" w:hAnsi="Arial" w:cs="Arial"/>
          <w:lang w:val="en-US"/>
        </w:rPr>
        <w:fldChar w:fldCharType="separate"/>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noProof/>
          <w:lang w:val="en-US"/>
        </w:rPr>
        <w:t> </w:t>
      </w:r>
      <w:r w:rsidR="00E50A33" w:rsidRPr="002D4FF2">
        <w:rPr>
          <w:rFonts w:ascii="Arial" w:hAnsi="Arial" w:cs="Arial"/>
          <w:lang w:val="en-US"/>
        </w:rPr>
        <w:fldChar w:fldCharType="end"/>
      </w:r>
    </w:p>
    <w:p w14:paraId="20683B24" w14:textId="7D64DFDE" w:rsidR="00A20D38" w:rsidRPr="002D4FF2" w:rsidRDefault="00A20D38" w:rsidP="00BC0D34">
      <w:pPr>
        <w:pStyle w:val="BodyText"/>
        <w:contextualSpacing/>
        <w:jc w:val="both"/>
        <w:rPr>
          <w:rFonts w:ascii="Arial" w:hAnsi="Arial" w:cs="Arial"/>
        </w:rPr>
      </w:pPr>
      <w:r>
        <w:rPr>
          <w:rFonts w:ascii="Arial" w:hAnsi="Arial" w:cs="Arial"/>
        </w:rPr>
        <w:t xml:space="preserve">If you are offering, inducements/compensation, please </w:t>
      </w:r>
      <w:r w:rsidR="00AA77B6">
        <w:rPr>
          <w:rFonts w:ascii="Arial" w:hAnsi="Arial" w:cs="Arial"/>
        </w:rPr>
        <w:t>specify the inducement/ compensation be</w:t>
      </w:r>
      <w:r w:rsidR="00B501BB">
        <w:rPr>
          <w:rFonts w:ascii="Arial" w:hAnsi="Arial" w:cs="Arial"/>
        </w:rPr>
        <w:t>ing</w:t>
      </w:r>
      <w:r w:rsidR="00AA77B6">
        <w:rPr>
          <w:rFonts w:ascii="Arial" w:hAnsi="Arial" w:cs="Arial"/>
        </w:rPr>
        <w:t xml:space="preserve"> offered. </w:t>
      </w:r>
      <w:r w:rsidR="00AA77B6" w:rsidRPr="00BC0D34">
        <w:rPr>
          <w:rFonts w:ascii="Arial" w:hAnsi="Arial" w:cs="Arial"/>
          <w:b/>
          <w:bCs/>
        </w:rPr>
        <w:t xml:space="preserve">Please note that inducements/ compensation </w:t>
      </w:r>
      <w:r w:rsidR="00B501BB" w:rsidRPr="00BC0D34">
        <w:rPr>
          <w:rFonts w:ascii="Arial" w:hAnsi="Arial" w:cs="Arial"/>
          <w:b/>
          <w:bCs/>
        </w:rPr>
        <w:t>cannot be tied to completion</w:t>
      </w:r>
      <w:r w:rsidR="009F5B57">
        <w:rPr>
          <w:rFonts w:ascii="Arial" w:hAnsi="Arial" w:cs="Arial"/>
          <w:b/>
          <w:bCs/>
        </w:rPr>
        <w:t xml:space="preserve"> and must be provided to the participant</w:t>
      </w:r>
      <w:r w:rsidR="00D30133">
        <w:rPr>
          <w:rFonts w:ascii="Arial" w:hAnsi="Arial" w:cs="Arial"/>
          <w:b/>
          <w:bCs/>
        </w:rPr>
        <w:t xml:space="preserve"> for agreeing to take part in the study,</w:t>
      </w:r>
      <w:r w:rsidR="009F5B57">
        <w:rPr>
          <w:rFonts w:ascii="Arial" w:hAnsi="Arial" w:cs="Arial"/>
          <w:b/>
          <w:bCs/>
        </w:rPr>
        <w:t xml:space="preserve"> even if they withdraw </w:t>
      </w:r>
      <w:r w:rsidR="00D30133">
        <w:rPr>
          <w:rFonts w:ascii="Arial" w:hAnsi="Arial" w:cs="Arial"/>
          <w:b/>
          <w:bCs/>
        </w:rPr>
        <w:t>without completion of the research. This must be clearly indicated on the Informed Consent form.</w:t>
      </w:r>
      <w:r w:rsidR="00B501BB" w:rsidRPr="00A43F67">
        <w:rPr>
          <w:rFonts w:ascii="Arial" w:hAnsi="Arial" w:cs="Arial"/>
        </w:rPr>
        <w:t xml:space="preserve"> </w:t>
      </w:r>
      <w:r w:rsidR="00B501BB">
        <w:rPr>
          <w:rFonts w:ascii="Arial" w:hAnsi="Arial" w:cs="Arial"/>
        </w:rPr>
        <w:t>Participants have the right to withdraw without penalty – including financial</w:t>
      </w:r>
    </w:p>
    <w:p w14:paraId="59B1A7FF" w14:textId="77777777" w:rsidR="00A20D38" w:rsidRPr="002D4FF2" w:rsidRDefault="00A20D38" w:rsidP="00CE7E07">
      <w:pPr>
        <w:tabs>
          <w:tab w:val="left" w:pos="426"/>
        </w:tabs>
        <w:snapToGrid w:val="0"/>
        <w:ind w:left="720"/>
        <w:contextualSpacing/>
        <w:jc w:val="both"/>
        <w:rPr>
          <w:rFonts w:ascii="Arial" w:hAnsi="Arial" w:cs="Arial"/>
        </w:rPr>
      </w:pPr>
    </w:p>
    <w:p w14:paraId="0F86CC43" w14:textId="77777777" w:rsidR="00124E90" w:rsidRPr="002D4FF2" w:rsidRDefault="00124E90" w:rsidP="00CE7E07">
      <w:pPr>
        <w:pStyle w:val="BodyText"/>
        <w:numPr>
          <w:ilvl w:val="0"/>
          <w:numId w:val="10"/>
        </w:numPr>
        <w:tabs>
          <w:tab w:val="left" w:pos="426"/>
        </w:tabs>
        <w:contextualSpacing/>
        <w:jc w:val="both"/>
        <w:rPr>
          <w:rFonts w:ascii="Arial" w:hAnsi="Arial" w:cs="Arial"/>
          <w:b/>
          <w:lang w:val="en-US"/>
        </w:rPr>
      </w:pPr>
      <w:r w:rsidRPr="002D4FF2">
        <w:rPr>
          <w:rFonts w:ascii="Arial" w:hAnsi="Arial" w:cs="Arial"/>
          <w:b/>
          <w:lang w:val="en-US"/>
        </w:rPr>
        <w:t>If compensation is provided, please provide the source of funding for the compensation/incentive:</w:t>
      </w:r>
    </w:p>
    <w:p w14:paraId="4156EC06" w14:textId="5982751B" w:rsidR="00E50A33" w:rsidRPr="002D4FF2" w:rsidRDefault="00E50A33" w:rsidP="00CE7E07">
      <w:pPr>
        <w:pStyle w:val="BodyText"/>
        <w:ind w:left="720"/>
        <w:contextualSpacing/>
        <w:jc w:val="both"/>
        <w:rPr>
          <w:rFonts w:ascii="Arial" w:hAnsi="Arial" w:cs="Arial"/>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Pr>
          <w:rFonts w:ascii="Arial" w:hAnsi="Arial" w:cs="Arial"/>
          <w:noProof/>
          <w:lang w:val="en-US"/>
        </w:rPr>
        <w:t>NSERC Discovery Grant</w:t>
      </w:r>
      <w:r w:rsidRPr="002D4FF2">
        <w:rPr>
          <w:rFonts w:ascii="Arial" w:hAnsi="Arial" w:cs="Arial"/>
          <w:lang w:val="en-US"/>
        </w:rPr>
        <w:fldChar w:fldCharType="end"/>
      </w:r>
    </w:p>
    <w:p w14:paraId="3EA9792C" w14:textId="77777777" w:rsidR="00E50A33" w:rsidRDefault="00E50A33" w:rsidP="00CE7E07">
      <w:pPr>
        <w:pStyle w:val="BodyText"/>
        <w:tabs>
          <w:tab w:val="left" w:pos="426"/>
        </w:tabs>
        <w:ind w:left="360"/>
        <w:contextualSpacing/>
        <w:jc w:val="both"/>
        <w:rPr>
          <w:rFonts w:ascii="Arial" w:hAnsi="Arial" w:cs="Arial"/>
        </w:rPr>
      </w:pPr>
    </w:p>
    <w:p w14:paraId="069A6268" w14:textId="77777777" w:rsidR="00CE7E07" w:rsidRDefault="00CE7E07" w:rsidP="00CE7E07">
      <w:pPr>
        <w:pStyle w:val="BodyText"/>
        <w:tabs>
          <w:tab w:val="left" w:pos="426"/>
        </w:tabs>
        <w:ind w:left="360"/>
        <w:contextualSpacing/>
        <w:jc w:val="both"/>
        <w:rPr>
          <w:rFonts w:ascii="Arial" w:hAnsi="Arial" w:cs="Arial"/>
        </w:rPr>
      </w:pPr>
    </w:p>
    <w:p w14:paraId="6BBDE5F4" w14:textId="77777777" w:rsidR="00CE7E07" w:rsidRPr="002D4FF2" w:rsidRDefault="00CE7E07" w:rsidP="00CE7E07">
      <w:pPr>
        <w:pStyle w:val="BodyText"/>
        <w:tabs>
          <w:tab w:val="left" w:pos="426"/>
        </w:tabs>
        <w:ind w:left="360"/>
        <w:contextualSpacing/>
        <w:jc w:val="both"/>
        <w:rPr>
          <w:rFonts w:ascii="Arial" w:hAnsi="Arial" w:cs="Arial"/>
        </w:rPr>
      </w:pPr>
    </w:p>
    <w:p w14:paraId="6F2BA7FD" w14:textId="77777777" w:rsidR="008C1C0D" w:rsidRPr="00A97B8B" w:rsidRDefault="00300976" w:rsidP="00CE7E07">
      <w:pPr>
        <w:pStyle w:val="ListParagraph"/>
        <w:numPr>
          <w:ilvl w:val="0"/>
          <w:numId w:val="2"/>
        </w:numPr>
        <w:ind w:left="360"/>
        <w:jc w:val="both"/>
        <w:rPr>
          <w:rFonts w:ascii="Arial" w:hAnsi="Arial" w:cs="Arial"/>
          <w:sz w:val="22"/>
          <w:lang w:val="en-GB"/>
        </w:rPr>
      </w:pPr>
      <w:r w:rsidRPr="00A97B8B">
        <w:rPr>
          <w:rFonts w:ascii="Arial" w:hAnsi="Arial" w:cs="Arial"/>
          <w:b/>
          <w:sz w:val="22"/>
        </w:rPr>
        <w:t xml:space="preserve">METHODS:  </w:t>
      </w:r>
      <w:r w:rsidRPr="00A97B8B">
        <w:rPr>
          <w:rFonts w:ascii="Arial" w:hAnsi="Arial" w:cs="Arial"/>
          <w:sz w:val="22"/>
          <w:lang w:val="en-GB"/>
        </w:rPr>
        <w:t xml:space="preserve"> </w:t>
      </w:r>
    </w:p>
    <w:p w14:paraId="78D899E8" w14:textId="77777777" w:rsidR="00300976" w:rsidRPr="00A97B8B" w:rsidRDefault="00300976" w:rsidP="00CE7E07">
      <w:pPr>
        <w:pStyle w:val="ListParagraph"/>
        <w:numPr>
          <w:ilvl w:val="0"/>
          <w:numId w:val="11"/>
        </w:numPr>
        <w:ind w:left="720"/>
        <w:jc w:val="both"/>
        <w:rPr>
          <w:rFonts w:ascii="Arial" w:hAnsi="Arial" w:cs="Arial"/>
          <w:b/>
        </w:rPr>
      </w:pPr>
      <w:r w:rsidRPr="00A97B8B">
        <w:rPr>
          <w:rFonts w:ascii="Arial" w:hAnsi="Arial" w:cs="Arial"/>
          <w:b/>
        </w:rPr>
        <w:t xml:space="preserve">Please indicate </w:t>
      </w:r>
      <w:r w:rsidRPr="00A97B8B">
        <w:rPr>
          <w:rFonts w:ascii="Arial" w:hAnsi="Arial" w:cs="Arial"/>
          <w:b/>
          <w:u w:val="single"/>
        </w:rPr>
        <w:t>all</w:t>
      </w:r>
      <w:r w:rsidRPr="00A97B8B">
        <w:rPr>
          <w:rFonts w:ascii="Arial" w:hAnsi="Arial" w:cs="Arial"/>
          <w:b/>
        </w:rPr>
        <w:t xml:space="preserve"> the research methods that apply:</w:t>
      </w:r>
    </w:p>
    <w:p w14:paraId="28954302"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Action Research</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Ethnography</w:t>
      </w:r>
      <w:r w:rsidRPr="00CE7E07">
        <w:rPr>
          <w:rFonts w:ascii="Arial" w:hAnsi="Arial" w:cs="Arial"/>
        </w:rPr>
        <w:tab/>
      </w:r>
    </w:p>
    <w:p w14:paraId="01386298" w14:textId="77BDF628"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Observation</w:t>
      </w:r>
      <w:r w:rsidRPr="00CE7E07">
        <w:rPr>
          <w:rFonts w:ascii="Arial" w:hAnsi="Arial" w:cs="Arial"/>
        </w:rPr>
        <w:tab/>
      </w:r>
      <w:r w:rsidRPr="00CE7E07">
        <w:rPr>
          <w:rFonts w:ascii="Arial" w:hAnsi="Arial" w:cs="Arial"/>
        </w:rPr>
        <w:tab/>
      </w:r>
      <w:r w:rsidRPr="00CE7E07">
        <w:rPr>
          <w:rFonts w:ascii="Arial" w:hAnsi="Arial" w:cs="Arial"/>
        </w:rPr>
        <w:tab/>
      </w:r>
      <w:r w:rsidR="00E50A33" w:rsidRPr="00CE7E07">
        <w:rPr>
          <w:rFonts w:ascii="Arial" w:hAnsi="Arial" w:cs="Arial"/>
        </w:rPr>
        <w:tab/>
      </w:r>
      <w:r w:rsidRPr="00CE7E07">
        <w:rPr>
          <w:rFonts w:ascii="Arial" w:hAnsi="Arial" w:cs="Arial"/>
        </w:rPr>
        <w:fldChar w:fldCharType="begin">
          <w:ffData>
            <w:name w:val="Check33"/>
            <w:enabled/>
            <w:calcOnExit w:val="0"/>
            <w:checkBox>
              <w:sizeAuto/>
              <w:default w:val="0"/>
              <w:checked/>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Survey</w:t>
      </w:r>
    </w:p>
    <w:p w14:paraId="6B2B23E7" w14:textId="77777777"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Documentary/Filmmaking</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Focus Group</w:t>
      </w:r>
      <w:r w:rsidRPr="00CE7E07">
        <w:rPr>
          <w:rFonts w:ascii="Arial" w:hAnsi="Arial" w:cs="Arial"/>
        </w:rPr>
        <w:tab/>
      </w:r>
      <w:r w:rsidRPr="00CE7E07">
        <w:rPr>
          <w:rFonts w:ascii="Arial" w:hAnsi="Arial" w:cs="Arial"/>
        </w:rPr>
        <w:tab/>
      </w:r>
    </w:p>
    <w:p w14:paraId="710D4815" w14:textId="48DA146A" w:rsidR="00300976"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L</w:t>
      </w:r>
      <w:r w:rsidRPr="00CE7E07">
        <w:rPr>
          <w:rFonts w:ascii="Arial" w:hAnsi="Arial" w:cs="Arial"/>
        </w:rPr>
        <w:t xml:space="preserve">ab </w:t>
      </w:r>
      <w:r w:rsidR="008F7701" w:rsidRPr="00CE7E07">
        <w:rPr>
          <w:rFonts w:ascii="Arial" w:hAnsi="Arial" w:cs="Arial"/>
        </w:rPr>
        <w:t>S</w:t>
      </w:r>
      <w:r w:rsidRPr="00CE7E07">
        <w:rPr>
          <w:rFonts w:ascii="Arial" w:hAnsi="Arial" w:cs="Arial"/>
        </w:rPr>
        <w:t>tudy</w:t>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sidR="00FF1FD5">
        <w:rPr>
          <w:rFonts w:ascii="Arial" w:hAnsi="Arial" w:cs="Arial"/>
        </w:rPr>
        <w:t xml:space="preserve">One-on-One </w:t>
      </w:r>
      <w:r w:rsidRPr="00CE7E07">
        <w:rPr>
          <w:rFonts w:ascii="Arial" w:hAnsi="Arial" w:cs="Arial"/>
        </w:rPr>
        <w:t>Interview</w:t>
      </w:r>
      <w:r w:rsidR="00FF1FD5">
        <w:rPr>
          <w:rFonts w:ascii="Arial" w:hAnsi="Arial" w:cs="Arial"/>
        </w:rPr>
        <w:t xml:space="preserve"> </w:t>
      </w:r>
    </w:p>
    <w:p w14:paraId="25933A0D"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Oral/Life </w:t>
      </w:r>
      <w:r w:rsidR="008F7701" w:rsidRPr="00CE7E07">
        <w:rPr>
          <w:rFonts w:ascii="Arial" w:hAnsi="Arial" w:cs="Arial"/>
        </w:rPr>
        <w:t>H</w:t>
      </w:r>
      <w:r w:rsidRPr="00CE7E07">
        <w:rPr>
          <w:rFonts w:ascii="Arial" w:hAnsi="Arial" w:cs="Arial"/>
        </w:rPr>
        <w:t xml:space="preserve">istory </w:t>
      </w:r>
      <w:r w:rsidRPr="00CE7E07">
        <w:rPr>
          <w:rFonts w:ascii="Arial" w:hAnsi="Arial" w:cs="Arial"/>
        </w:rPr>
        <w:tab/>
      </w:r>
      <w:r w:rsidRPr="00CE7E07">
        <w:rPr>
          <w:rFonts w:ascii="Arial" w:hAnsi="Arial" w:cs="Arial"/>
        </w:rPr>
        <w:tab/>
      </w:r>
      <w:r w:rsidRPr="00CE7E07">
        <w:rPr>
          <w:rFonts w:ascii="Arial" w:hAnsi="Arial" w:cs="Arial"/>
        </w:rPr>
        <w:tab/>
      </w: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Human Tissues</w:t>
      </w:r>
    </w:p>
    <w:p w14:paraId="1C26D845" w14:textId="77777777" w:rsidR="00E50A33" w:rsidRPr="00CE7E07" w:rsidRDefault="00300976" w:rsidP="00CE7E07">
      <w:pPr>
        <w:pStyle w:val="BodyText"/>
        <w:ind w:left="360" w:firstLine="360"/>
        <w:contextualSpacing/>
        <w:jc w:val="both"/>
        <w:rPr>
          <w:rFonts w:ascii="Arial" w:hAnsi="Arial" w:cs="Arial"/>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Experimental </w:t>
      </w:r>
      <w:r w:rsidR="008F7701" w:rsidRPr="00CE7E07">
        <w:rPr>
          <w:rFonts w:ascii="Arial" w:hAnsi="Arial" w:cs="Arial"/>
        </w:rPr>
        <w:t>B</w:t>
      </w:r>
      <w:r w:rsidR="00837499" w:rsidRPr="00CE7E07">
        <w:rPr>
          <w:rFonts w:ascii="Arial" w:hAnsi="Arial" w:cs="Arial"/>
        </w:rPr>
        <w:t>ehavioural</w:t>
      </w:r>
      <w:r w:rsidRPr="00CE7E07">
        <w:rPr>
          <w:rFonts w:ascii="Arial" w:hAnsi="Arial" w:cs="Arial"/>
        </w:rPr>
        <w:t xml:space="preserve"> </w:t>
      </w:r>
      <w:r w:rsidR="008F7701" w:rsidRPr="00CE7E07">
        <w:rPr>
          <w:rFonts w:ascii="Arial" w:hAnsi="Arial" w:cs="Arial"/>
        </w:rPr>
        <w:t>S</w:t>
      </w:r>
      <w:r w:rsidRPr="00CE7E07">
        <w:rPr>
          <w:rFonts w:ascii="Arial" w:hAnsi="Arial" w:cs="Arial"/>
        </w:rPr>
        <w:t>tudy</w:t>
      </w:r>
      <w:r w:rsidRPr="00CE7E07">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Online Research</w:t>
      </w:r>
    </w:p>
    <w:p w14:paraId="194396DA" w14:textId="325F539F" w:rsidR="00E50A33" w:rsidRDefault="00AA77B6" w:rsidP="00CE7E07">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Face-to-Face Research</w:t>
      </w:r>
      <w:r>
        <w:rPr>
          <w:rFonts w:ascii="Arial" w:hAnsi="Arial" w:cs="Arial"/>
        </w:rPr>
        <w:tab/>
      </w:r>
      <w:r>
        <w:rPr>
          <w:rFonts w:ascii="Arial" w:hAnsi="Arial" w:cs="Arial"/>
        </w:rPr>
        <w:tab/>
      </w:r>
      <w:r w:rsidR="00E50A33" w:rsidRPr="00CE7E07">
        <w:rPr>
          <w:rFonts w:ascii="Arial" w:hAnsi="Arial" w:cs="Arial"/>
        </w:rPr>
        <w:fldChar w:fldCharType="begin">
          <w:ffData>
            <w:name w:val="Check33"/>
            <w:enabled/>
            <w:calcOnExit w:val="0"/>
            <w:checkBox>
              <w:sizeAuto/>
              <w:default w:val="0"/>
            </w:checkBox>
          </w:ffData>
        </w:fldChar>
      </w:r>
      <w:r w:rsidR="00E50A33" w:rsidRPr="00CE7E07">
        <w:rPr>
          <w:rFonts w:ascii="Arial" w:hAnsi="Arial" w:cs="Arial"/>
        </w:rPr>
        <w:instrText xml:space="preserve"> FORMCHECKBOX </w:instrText>
      </w:r>
      <w:r w:rsidR="00E50A33" w:rsidRPr="00CE7E07">
        <w:rPr>
          <w:rFonts w:ascii="Arial" w:hAnsi="Arial" w:cs="Arial"/>
        </w:rPr>
      </w:r>
      <w:r w:rsidR="00E50A33" w:rsidRPr="00CE7E07">
        <w:rPr>
          <w:rFonts w:ascii="Arial" w:hAnsi="Arial" w:cs="Arial"/>
        </w:rPr>
        <w:fldChar w:fldCharType="separate"/>
      </w:r>
      <w:r w:rsidR="00E50A33" w:rsidRPr="00CE7E07">
        <w:rPr>
          <w:rFonts w:ascii="Arial" w:hAnsi="Arial" w:cs="Arial"/>
        </w:rPr>
        <w:fldChar w:fldCharType="end"/>
      </w:r>
      <w:r w:rsidR="00E50A33" w:rsidRPr="00CE7E07">
        <w:rPr>
          <w:rFonts w:ascii="Arial" w:hAnsi="Arial" w:cs="Arial"/>
        </w:rPr>
        <w:t xml:space="preserve">  Other</w:t>
      </w:r>
      <w:r w:rsidR="00E50A33" w:rsidRPr="00CE7E07">
        <w:rPr>
          <w:rFonts w:ascii="Arial" w:hAnsi="Arial" w:cs="Arial"/>
          <w:lang w:val="en-GB"/>
        </w:rPr>
        <w:t xml:space="preserve">: </w:t>
      </w:r>
      <w:r w:rsidR="00E50A33" w:rsidRPr="00CE7E07">
        <w:rPr>
          <w:rFonts w:ascii="Arial" w:hAnsi="Arial" w:cs="Arial"/>
          <w:lang w:val="en-US"/>
        </w:rPr>
        <w:fldChar w:fldCharType="begin">
          <w:ffData>
            <w:name w:val="Text16"/>
            <w:enabled/>
            <w:calcOnExit w:val="0"/>
            <w:textInput/>
          </w:ffData>
        </w:fldChar>
      </w:r>
      <w:r w:rsidR="00E50A33" w:rsidRPr="00CE7E07">
        <w:rPr>
          <w:rFonts w:ascii="Arial" w:hAnsi="Arial" w:cs="Arial"/>
          <w:lang w:val="en-US"/>
        </w:rPr>
        <w:instrText xml:space="preserve"> FORMTEXT </w:instrText>
      </w:r>
      <w:r w:rsidR="00E50A33" w:rsidRPr="00CE7E07">
        <w:rPr>
          <w:rFonts w:ascii="Arial" w:hAnsi="Arial" w:cs="Arial"/>
          <w:lang w:val="en-US"/>
        </w:rPr>
      </w:r>
      <w:r w:rsidR="00E50A33" w:rsidRPr="00CE7E07">
        <w:rPr>
          <w:rFonts w:ascii="Arial" w:hAnsi="Arial" w:cs="Arial"/>
          <w:lang w:val="en-US"/>
        </w:rPr>
        <w:fldChar w:fldCharType="separate"/>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noProof/>
          <w:lang w:val="en-US"/>
        </w:rPr>
        <w:t> </w:t>
      </w:r>
      <w:r w:rsidR="00E50A33" w:rsidRPr="00CE7E07">
        <w:rPr>
          <w:rFonts w:ascii="Arial" w:hAnsi="Arial" w:cs="Arial"/>
          <w:lang w:val="en-US"/>
        </w:rPr>
        <w:fldChar w:fldCharType="end"/>
      </w:r>
    </w:p>
    <w:p w14:paraId="0E17D61A" w14:textId="7901D664" w:rsidR="00873DB5" w:rsidRPr="00CE7E07" w:rsidRDefault="00873DB5" w:rsidP="00873DB5">
      <w:pPr>
        <w:pStyle w:val="BodyText"/>
        <w:ind w:left="360" w:firstLine="360"/>
        <w:contextualSpacing/>
        <w:jc w:val="both"/>
        <w:rPr>
          <w:rFonts w:ascii="Arial" w:hAnsi="Arial" w:cs="Arial"/>
          <w:lang w:val="en-US"/>
        </w:rPr>
      </w:pPr>
      <w:r w:rsidRPr="00CE7E07">
        <w:rPr>
          <w:rFonts w:ascii="Arial" w:hAnsi="Arial" w:cs="Arial"/>
        </w:rPr>
        <w:fldChar w:fldCharType="begin">
          <w:ffData>
            <w:name w:val="Check33"/>
            <w:enabled/>
            <w:calcOnExit w:val="0"/>
            <w:checkBox>
              <w:sizeAuto/>
              <w:default w:val="0"/>
            </w:checkBox>
          </w:ffData>
        </w:fldChar>
      </w:r>
      <w:r w:rsidRPr="00CE7E07">
        <w:rPr>
          <w:rFonts w:ascii="Arial" w:hAnsi="Arial" w:cs="Arial"/>
        </w:rPr>
        <w:instrText xml:space="preserve"> FORMCHECKBOX </w:instrText>
      </w:r>
      <w:r w:rsidRPr="00CE7E07">
        <w:rPr>
          <w:rFonts w:ascii="Arial" w:hAnsi="Arial" w:cs="Arial"/>
        </w:rPr>
      </w:r>
      <w:r w:rsidRPr="00CE7E07">
        <w:rPr>
          <w:rFonts w:ascii="Arial" w:hAnsi="Arial" w:cs="Arial"/>
        </w:rPr>
        <w:fldChar w:fldCharType="separate"/>
      </w:r>
      <w:r w:rsidRPr="00CE7E07">
        <w:rPr>
          <w:rFonts w:ascii="Arial" w:hAnsi="Arial" w:cs="Arial"/>
        </w:rPr>
        <w:fldChar w:fldCharType="end"/>
      </w:r>
      <w:r w:rsidRPr="00CE7E07">
        <w:rPr>
          <w:rFonts w:ascii="Arial" w:hAnsi="Arial" w:cs="Arial"/>
        </w:rPr>
        <w:t xml:space="preserve">  </w:t>
      </w:r>
      <w:r>
        <w:rPr>
          <w:rFonts w:ascii="Arial" w:hAnsi="Arial" w:cs="Arial"/>
        </w:rPr>
        <w:t>Secondary Data Analysis</w:t>
      </w:r>
    </w:p>
    <w:p w14:paraId="50FEDD1F" w14:textId="77777777" w:rsidR="00467B8A" w:rsidRPr="00CE7E07" w:rsidRDefault="00467B8A" w:rsidP="00CE7E07">
      <w:pPr>
        <w:pStyle w:val="BodyText"/>
        <w:ind w:left="360"/>
        <w:contextualSpacing/>
        <w:jc w:val="both"/>
        <w:rPr>
          <w:rFonts w:ascii="Arial" w:hAnsi="Arial" w:cs="Arial"/>
          <w:lang w:val="en-GB"/>
        </w:rPr>
      </w:pPr>
    </w:p>
    <w:p w14:paraId="5C75C361" w14:textId="77777777" w:rsidR="00837499" w:rsidRPr="00A97B8B" w:rsidRDefault="005D542F" w:rsidP="00CE7E07">
      <w:pPr>
        <w:pStyle w:val="ListParagraph"/>
        <w:numPr>
          <w:ilvl w:val="0"/>
          <w:numId w:val="11"/>
        </w:numPr>
        <w:snapToGrid w:val="0"/>
        <w:ind w:left="720"/>
        <w:jc w:val="both"/>
        <w:rPr>
          <w:rFonts w:ascii="Arial" w:hAnsi="Arial" w:cs="Arial"/>
          <w:b/>
        </w:rPr>
      </w:pPr>
      <w:r w:rsidRPr="00A97B8B">
        <w:rPr>
          <w:rFonts w:ascii="Arial" w:hAnsi="Arial" w:cs="Arial"/>
          <w:b/>
        </w:rPr>
        <w:t xml:space="preserve">Do any of the methods involve: </w:t>
      </w:r>
    </w:p>
    <w:p w14:paraId="2CD54744" w14:textId="0C542EFB" w:rsidR="005D542F" w:rsidRPr="00CE7E07" w:rsidRDefault="005D542F" w:rsidP="00CE7E07">
      <w:pPr>
        <w:snapToGrid w:val="0"/>
        <w:ind w:left="720"/>
        <w:contextualSpacing/>
        <w:jc w:val="both"/>
        <w:rPr>
          <w:rFonts w:ascii="Arial" w:hAnsi="Arial" w:cs="Arial"/>
        </w:rPr>
      </w:pPr>
      <w:r w:rsidRPr="00CE7E07">
        <w:rPr>
          <w:rFonts w:ascii="Arial" w:hAnsi="Arial" w:cs="Arial"/>
        </w:rPr>
        <w:t>Audio Recording?</w:t>
      </w:r>
      <w:r w:rsidRPr="00CE7E07">
        <w:rPr>
          <w:rFonts w:ascii="Arial" w:hAnsi="Arial" w:cs="Arial"/>
        </w:rPr>
        <w:tab/>
      </w:r>
      <w:r w:rsidRP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3F0F64" w:rsidRPr="00CE7E07">
        <w:rPr>
          <w:rFonts w:ascii="Arial" w:hAnsi="Arial" w:cs="Arial"/>
          <w:lang w:val="en-US"/>
        </w:rPr>
        <w:fldChar w:fldCharType="begin">
          <w:ffData>
            <w:name w:val="Check10"/>
            <w:enabled/>
            <w:calcOnExit w:val="0"/>
            <w:checkBox>
              <w:sizeAuto/>
              <w:default w:val="0"/>
            </w:checkBox>
          </w:ffData>
        </w:fldChar>
      </w:r>
      <w:r w:rsidR="003F0F64" w:rsidRPr="00CE7E07">
        <w:rPr>
          <w:rFonts w:ascii="Arial" w:hAnsi="Arial" w:cs="Arial"/>
          <w:lang w:val="en-US"/>
        </w:rPr>
        <w:instrText xml:space="preserve"> FORMCHECKBOX </w:instrText>
      </w:r>
      <w:r w:rsidR="003F0F64" w:rsidRPr="00CE7E07">
        <w:rPr>
          <w:rFonts w:ascii="Arial" w:hAnsi="Arial" w:cs="Arial"/>
          <w:lang w:val="en-US"/>
        </w:rPr>
      </w:r>
      <w:r w:rsidR="003F0F64" w:rsidRPr="00CE7E07">
        <w:rPr>
          <w:rFonts w:ascii="Arial" w:hAnsi="Arial" w:cs="Arial"/>
          <w:lang w:val="en-US"/>
        </w:rPr>
        <w:fldChar w:fldCharType="separate"/>
      </w:r>
      <w:r w:rsidR="003F0F64" w:rsidRPr="00CE7E07">
        <w:rPr>
          <w:rFonts w:ascii="Arial" w:hAnsi="Arial" w:cs="Arial"/>
          <w:lang w:val="en-US"/>
        </w:rPr>
        <w:fldChar w:fldCharType="end"/>
      </w:r>
      <w:r w:rsidR="003F0F64" w:rsidRPr="00CE7E07">
        <w:rPr>
          <w:rFonts w:ascii="Arial" w:hAnsi="Arial" w:cs="Arial"/>
          <w:lang w:val="en-US"/>
        </w:rPr>
        <w:t xml:space="preserve"> Y </w:t>
      </w:r>
    </w:p>
    <w:p w14:paraId="0D1BCC2E" w14:textId="1A2A7544" w:rsidR="005D542F" w:rsidRPr="00CE7E07" w:rsidRDefault="00A20D38" w:rsidP="00503E0D">
      <w:pPr>
        <w:tabs>
          <w:tab w:val="left" w:pos="426"/>
        </w:tabs>
        <w:ind w:left="720"/>
        <w:contextualSpacing/>
        <w:jc w:val="both"/>
        <w:rPr>
          <w:rFonts w:ascii="Arial" w:hAnsi="Arial" w:cs="Arial"/>
        </w:rPr>
      </w:pPr>
      <w:r>
        <w:rPr>
          <w:rFonts w:ascii="Arial" w:hAnsi="Arial" w:cs="Arial"/>
        </w:rPr>
        <w:t>Photographic/</w:t>
      </w:r>
      <w:r w:rsidR="005D542F" w:rsidRPr="00CE7E07">
        <w:rPr>
          <w:rFonts w:ascii="Arial" w:hAnsi="Arial" w:cs="Arial"/>
        </w:rPr>
        <w:t>Still Recording?</w:t>
      </w:r>
      <w:r>
        <w:rPr>
          <w:rFonts w:ascii="Arial" w:hAnsi="Arial" w:cs="Arial"/>
        </w:rPr>
        <w:t xml:space="preserve"> </w:t>
      </w:r>
      <w:r w:rsidR="00A43F67">
        <w:rPr>
          <w:rFonts w:ascii="Arial" w:hAnsi="Arial" w:cs="Arial"/>
        </w:rPr>
        <w:t xml:space="preserve"> </w:t>
      </w:r>
      <w:r>
        <w:rPr>
          <w:rFonts w:ascii="Arial" w:hAnsi="Arial" w:cs="Arial"/>
        </w:rPr>
        <w:t xml:space="preserve">  </w:t>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7E74B755" w14:textId="0BA21175" w:rsidR="00C87F7E" w:rsidRPr="00CE7E07" w:rsidRDefault="005D542F" w:rsidP="00CE7E07">
      <w:pPr>
        <w:tabs>
          <w:tab w:val="left" w:pos="426"/>
          <w:tab w:val="left" w:pos="2552"/>
        </w:tabs>
        <w:ind w:left="720"/>
        <w:contextualSpacing/>
        <w:jc w:val="both"/>
        <w:rPr>
          <w:rFonts w:ascii="Arial" w:hAnsi="Arial" w:cs="Arial"/>
          <w:lang w:val="en-US"/>
        </w:rPr>
      </w:pPr>
      <w:r w:rsidRPr="00CE7E07">
        <w:rPr>
          <w:rFonts w:ascii="Arial" w:hAnsi="Arial" w:cs="Arial"/>
        </w:rPr>
        <w:t>Video Recording?</w:t>
      </w:r>
      <w:r w:rsidRPr="00CE7E07">
        <w:rPr>
          <w:rFonts w:ascii="Arial" w:hAnsi="Arial" w:cs="Arial"/>
        </w:rPr>
        <w:tab/>
      </w:r>
      <w:r w:rsidRPr="00CE7E07">
        <w:rPr>
          <w:rFonts w:ascii="Arial" w:hAnsi="Arial" w:cs="Arial"/>
        </w:rPr>
        <w:tab/>
      </w:r>
      <w:r w:rsidR="00CE7E07">
        <w:rPr>
          <w:rFonts w:ascii="Arial" w:hAnsi="Arial" w:cs="Arial"/>
        </w:rPr>
        <w:tab/>
      </w:r>
      <w:r w:rsidR="00C87F7E" w:rsidRPr="00CE7E07">
        <w:rPr>
          <w:rFonts w:ascii="Arial" w:hAnsi="Arial" w:cs="Arial"/>
          <w:lang w:val="en-US"/>
        </w:rPr>
        <w:fldChar w:fldCharType="begin">
          <w:ffData>
            <w:name w:val="Check10"/>
            <w:enabled/>
            <w:calcOnExit w:val="0"/>
            <w:checkBox>
              <w:sizeAuto/>
              <w:default w:val="0"/>
              <w:checked/>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N </w:t>
      </w:r>
      <w:r w:rsidR="00C87F7E" w:rsidRPr="00CE7E07">
        <w:rPr>
          <w:rFonts w:ascii="Arial" w:hAnsi="Arial" w:cs="Arial"/>
          <w:lang w:val="en-US"/>
        </w:rPr>
        <w:fldChar w:fldCharType="begin">
          <w:ffData>
            <w:name w:val="Check10"/>
            <w:enabled/>
            <w:calcOnExit w:val="0"/>
            <w:checkBox>
              <w:sizeAuto/>
              <w:default w:val="0"/>
            </w:checkBox>
          </w:ffData>
        </w:fldChar>
      </w:r>
      <w:r w:rsidR="00C87F7E" w:rsidRPr="00CE7E07">
        <w:rPr>
          <w:rFonts w:ascii="Arial" w:hAnsi="Arial" w:cs="Arial"/>
          <w:lang w:val="en-US"/>
        </w:rPr>
        <w:instrText xml:space="preserve"> FORMCHECKBOX </w:instrText>
      </w:r>
      <w:r w:rsidR="00C87F7E" w:rsidRPr="00CE7E07">
        <w:rPr>
          <w:rFonts w:ascii="Arial" w:hAnsi="Arial" w:cs="Arial"/>
          <w:lang w:val="en-US"/>
        </w:rPr>
      </w:r>
      <w:r w:rsidR="00C87F7E" w:rsidRPr="00CE7E07">
        <w:rPr>
          <w:rFonts w:ascii="Arial" w:hAnsi="Arial" w:cs="Arial"/>
          <w:lang w:val="en-US"/>
        </w:rPr>
        <w:fldChar w:fldCharType="separate"/>
      </w:r>
      <w:r w:rsidR="00C87F7E" w:rsidRPr="00CE7E07">
        <w:rPr>
          <w:rFonts w:ascii="Arial" w:hAnsi="Arial" w:cs="Arial"/>
          <w:lang w:val="en-US"/>
        </w:rPr>
        <w:fldChar w:fldCharType="end"/>
      </w:r>
      <w:r w:rsidR="00C87F7E" w:rsidRPr="00CE7E07">
        <w:rPr>
          <w:rFonts w:ascii="Arial" w:hAnsi="Arial" w:cs="Arial"/>
          <w:lang w:val="en-US"/>
        </w:rPr>
        <w:t xml:space="preserve"> Y</w:t>
      </w:r>
    </w:p>
    <w:p w14:paraId="5EAA21AD" w14:textId="77777777" w:rsidR="00300976" w:rsidRPr="00CE7E07" w:rsidRDefault="00300976" w:rsidP="00CE7E07">
      <w:pPr>
        <w:tabs>
          <w:tab w:val="left" w:pos="426"/>
          <w:tab w:val="left" w:pos="2552"/>
        </w:tabs>
        <w:ind w:left="360"/>
        <w:contextualSpacing/>
        <w:jc w:val="both"/>
        <w:rPr>
          <w:rFonts w:ascii="Arial" w:hAnsi="Arial" w:cs="Arial"/>
          <w:lang w:val="en-GB"/>
        </w:rPr>
      </w:pPr>
    </w:p>
    <w:p w14:paraId="3FDAD5F8" w14:textId="77777777" w:rsidR="00C87F7E" w:rsidRDefault="00C87F7E" w:rsidP="00A97B8B">
      <w:pPr>
        <w:pStyle w:val="ListParagraph"/>
        <w:widowControl/>
        <w:autoSpaceDE w:val="0"/>
        <w:autoSpaceDN w:val="0"/>
        <w:adjustRightInd w:val="0"/>
        <w:jc w:val="both"/>
        <w:rPr>
          <w:rFonts w:ascii="Arial" w:hAnsi="Arial" w:cs="Arial"/>
          <w:snapToGrid/>
          <w:lang w:val="en-US"/>
        </w:rPr>
      </w:pPr>
      <w:r w:rsidRPr="00CE7E07">
        <w:rPr>
          <w:rFonts w:ascii="Arial" w:hAnsi="Arial" w:cs="Arial"/>
          <w:snapToGrid/>
          <w:lang w:val="en-US"/>
        </w:rPr>
        <w:t xml:space="preserve">Please note that explicit consent is required to use these methods of recording. Please see Section 10, </w:t>
      </w:r>
      <w:r w:rsidR="00AA3A79">
        <w:rPr>
          <w:rFonts w:ascii="Arial" w:hAnsi="Arial" w:cs="Arial"/>
          <w:snapToGrid/>
          <w:lang w:val="en-US"/>
        </w:rPr>
        <w:t>“</w:t>
      </w:r>
      <w:r w:rsidRPr="00CE7E07">
        <w:rPr>
          <w:rFonts w:ascii="Arial" w:hAnsi="Arial" w:cs="Arial"/>
          <w:snapToGrid/>
          <w:lang w:val="en-US"/>
        </w:rPr>
        <w:t>Informed Consent</w:t>
      </w:r>
      <w:r w:rsidR="00AA3A79">
        <w:rPr>
          <w:rFonts w:ascii="Arial" w:hAnsi="Arial" w:cs="Arial"/>
          <w:snapToGrid/>
          <w:lang w:val="en-US"/>
        </w:rPr>
        <w:t>”</w:t>
      </w:r>
      <w:r w:rsidRPr="00CE7E07">
        <w:rPr>
          <w:rFonts w:ascii="Arial" w:hAnsi="Arial" w:cs="Arial"/>
          <w:snapToGrid/>
          <w:lang w:val="en-US"/>
        </w:rPr>
        <w:t xml:space="preserve"> for details.</w:t>
      </w:r>
    </w:p>
    <w:p w14:paraId="494F690E" w14:textId="77777777" w:rsidR="00A97B8B" w:rsidRPr="00CE7E07" w:rsidRDefault="00A97B8B" w:rsidP="00A97B8B">
      <w:pPr>
        <w:pStyle w:val="ListParagraph"/>
        <w:widowControl/>
        <w:autoSpaceDE w:val="0"/>
        <w:autoSpaceDN w:val="0"/>
        <w:adjustRightInd w:val="0"/>
        <w:jc w:val="both"/>
        <w:rPr>
          <w:rFonts w:ascii="Arial" w:hAnsi="Arial" w:cs="Arial"/>
          <w:snapToGrid/>
          <w:lang w:val="en-US"/>
        </w:rPr>
      </w:pPr>
    </w:p>
    <w:p w14:paraId="067E0F63" w14:textId="5B92B343" w:rsidR="00C87F7E" w:rsidRPr="00C555D3" w:rsidRDefault="00A20D38" w:rsidP="00A27818">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709"/>
        <w:jc w:val="both"/>
        <w:rPr>
          <w:rFonts w:ascii="Arial" w:hAnsi="Arial" w:cs="Arial"/>
          <w:b/>
        </w:rPr>
      </w:pPr>
      <w:r>
        <w:rPr>
          <w:rFonts w:ascii="Arial" w:hAnsi="Arial" w:cs="Arial"/>
          <w:snapToGrid/>
          <w:lang w:val="en-US"/>
        </w:rPr>
        <w:t xml:space="preserve">Further, </w:t>
      </w:r>
      <w:r w:rsidR="0034472E" w:rsidRPr="00CE7E07">
        <w:rPr>
          <w:rFonts w:ascii="Arial" w:hAnsi="Arial" w:cs="Arial"/>
          <w:snapToGrid/>
          <w:lang w:val="en-US"/>
        </w:rPr>
        <w:t>if</w:t>
      </w:r>
      <w:r w:rsidR="00C87F7E" w:rsidRPr="00CE7E07">
        <w:rPr>
          <w:rFonts w:ascii="Arial" w:hAnsi="Arial" w:cs="Arial"/>
          <w:snapToGrid/>
          <w:lang w:val="en-US"/>
        </w:rPr>
        <w:t xml:space="preserve"> you are using recordings, please </w:t>
      </w:r>
      <w:r>
        <w:rPr>
          <w:rFonts w:ascii="Arial" w:hAnsi="Arial" w:cs="Arial"/>
          <w:snapToGrid/>
          <w:lang w:val="en-US"/>
        </w:rPr>
        <w:t xml:space="preserve">note that you will be required to </w:t>
      </w:r>
      <w:r w:rsidR="00C87F7E" w:rsidRPr="00CE7E07">
        <w:rPr>
          <w:rFonts w:ascii="Arial" w:hAnsi="Arial" w:cs="Arial"/>
          <w:snapToGrid/>
          <w:lang w:val="en-US"/>
        </w:rPr>
        <w:t>account for how they will be safely stored, eventually destroyed or archived, and how, if used in research dissemination, con</w:t>
      </w:r>
      <w:r w:rsidR="00A97B8B">
        <w:rPr>
          <w:rFonts w:ascii="Arial" w:hAnsi="Arial" w:cs="Arial"/>
          <w:snapToGrid/>
          <w:lang w:val="en-US"/>
        </w:rPr>
        <w:t>fidentiality will be maintained</w:t>
      </w:r>
      <w:r>
        <w:rPr>
          <w:rFonts w:ascii="Arial" w:hAnsi="Arial" w:cs="Arial"/>
          <w:snapToGrid/>
          <w:lang w:val="en-US"/>
        </w:rPr>
        <w:t xml:space="preserve"> (please see section 11 “Data Security” for details</w:t>
      </w:r>
      <w:r w:rsidR="0034472E">
        <w:rPr>
          <w:rFonts w:ascii="Arial" w:hAnsi="Arial" w:cs="Arial"/>
          <w:snapToGrid/>
          <w:lang w:val="en-US"/>
        </w:rPr>
        <w:t>).</w:t>
      </w:r>
      <w:r w:rsidR="00C555D3">
        <w:rPr>
          <w:rFonts w:ascii="Arial" w:hAnsi="Arial" w:cs="Arial"/>
          <w:snapToGrid/>
          <w:lang w:val="en-US"/>
        </w:rPr>
        <w:t xml:space="preserve">  </w:t>
      </w:r>
    </w:p>
    <w:p w14:paraId="2D20FF84" w14:textId="77777777" w:rsidR="00CE7E07" w:rsidRPr="00CE7E07" w:rsidRDefault="00CE7E07" w:rsidP="00CE7E07">
      <w:pPr>
        <w:widowControl/>
        <w:autoSpaceDE w:val="0"/>
        <w:autoSpaceDN w:val="0"/>
        <w:adjustRightInd w:val="0"/>
        <w:ind w:left="720"/>
        <w:jc w:val="both"/>
        <w:rPr>
          <w:rFonts w:ascii="Arial" w:hAnsi="Arial" w:cs="Arial"/>
          <w:snapToGrid/>
          <w:lang w:val="en-US"/>
        </w:rPr>
      </w:pPr>
    </w:p>
    <w:p w14:paraId="65F7276B" w14:textId="77777777" w:rsidR="00C87F7E" w:rsidRPr="002D4FF2" w:rsidRDefault="00C87F7E" w:rsidP="00A97B8B">
      <w:pPr>
        <w:tabs>
          <w:tab w:val="left" w:pos="720"/>
          <w:tab w:val="left" w:pos="2552"/>
        </w:tabs>
        <w:ind w:left="720"/>
        <w:contextualSpacing/>
        <w:jc w:val="both"/>
        <w:rPr>
          <w:rFonts w:ascii="Arial" w:hAnsi="Arial" w:cs="Arial"/>
          <w:lang w:val="en-GB"/>
        </w:rPr>
      </w:pPr>
    </w:p>
    <w:p w14:paraId="1C736734" w14:textId="77777777" w:rsidR="00D30133" w:rsidRPr="00BC0D34" w:rsidRDefault="008C1C0D"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b/>
        </w:rPr>
        <w:t>W</w:t>
      </w:r>
      <w:r w:rsidR="00300976" w:rsidRPr="00A97B8B">
        <w:rPr>
          <w:rFonts w:ascii="Arial" w:hAnsi="Arial" w:cs="Arial"/>
          <w:b/>
        </w:rPr>
        <w:t>hat will</w:t>
      </w:r>
      <w:r w:rsidR="007F0C78" w:rsidRPr="00A97B8B">
        <w:rPr>
          <w:rFonts w:ascii="Arial" w:hAnsi="Arial" w:cs="Arial"/>
          <w:b/>
          <w:lang w:val="en-US"/>
        </w:rPr>
        <w:t xml:space="preserve"> be required of the participant(s</w:t>
      </w:r>
      <w:r w:rsidR="00837499" w:rsidRPr="00A97B8B">
        <w:rPr>
          <w:rFonts w:ascii="Arial" w:hAnsi="Arial" w:cs="Arial"/>
          <w:b/>
          <w:lang w:val="en-US"/>
        </w:rPr>
        <w:t xml:space="preserve">). </w:t>
      </w:r>
    </w:p>
    <w:p w14:paraId="060AE22F" w14:textId="25F3EE5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lang w:val="en-GB"/>
        </w:rPr>
        <w:t>Clearly specify in a</w:t>
      </w:r>
      <w:r w:rsidRPr="00A97B8B">
        <w:rPr>
          <w:rFonts w:ascii="Arial" w:hAnsi="Arial" w:cs="Arial"/>
          <w:b/>
          <w:lang w:val="en-GB"/>
        </w:rPr>
        <w:t xml:space="preserve"> step-by-step</w:t>
      </w:r>
      <w:r w:rsidRPr="00A97B8B">
        <w:rPr>
          <w:rFonts w:ascii="Arial" w:hAnsi="Arial" w:cs="Arial"/>
          <w:lang w:val="en-GB"/>
        </w:rPr>
        <w:t xml:space="preserve"> outline exactly what the participant(s) will be asked to do in each methodology. </w:t>
      </w:r>
      <w:r w:rsidRPr="00A97B8B">
        <w:rPr>
          <w:rFonts w:ascii="Arial" w:hAnsi="Arial" w:cs="Arial"/>
          <w:b/>
          <w:lang w:val="en-GB"/>
        </w:rPr>
        <w:t>A separate outline is required for each methodology.</w:t>
      </w:r>
      <w:r w:rsidRPr="00A97B8B">
        <w:rPr>
          <w:rFonts w:ascii="Arial" w:hAnsi="Arial" w:cs="Arial"/>
        </w:rPr>
        <w:t xml:space="preserve"> </w:t>
      </w:r>
      <w:r w:rsidR="00D30133">
        <w:rPr>
          <w:rFonts w:ascii="Arial" w:hAnsi="Arial" w:cs="Arial"/>
        </w:rPr>
        <w:t xml:space="preserve">Also note </w:t>
      </w:r>
      <w:r w:rsidR="00D30133">
        <w:rPr>
          <w:rFonts w:ascii="Arial" w:hAnsi="Arial" w:cs="Arial"/>
        </w:rPr>
        <w:lastRenderedPageBreak/>
        <w:t xml:space="preserve">that separate Informed Consent forms are required </w:t>
      </w:r>
      <w:r w:rsidR="00E52143">
        <w:rPr>
          <w:rFonts w:ascii="Arial" w:hAnsi="Arial" w:cs="Arial"/>
        </w:rPr>
        <w:t xml:space="preserve">for each activity. </w:t>
      </w:r>
    </w:p>
    <w:p w14:paraId="239CD79E" w14:textId="77777777"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Include the settings, types of information to be involved, and how data will be analyzed.</w:t>
      </w:r>
    </w:p>
    <w:p w14:paraId="2E113992" w14:textId="1A0ACFF4"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rPr>
      </w:pPr>
      <w:r w:rsidRPr="00A97B8B">
        <w:rPr>
          <w:rFonts w:ascii="Arial" w:hAnsi="Arial" w:cs="Arial"/>
        </w:rPr>
        <w:t xml:space="preserve">Include details about identifying participants, recruitment, procedures participants will undertake, etc. </w:t>
      </w:r>
    </w:p>
    <w:p w14:paraId="4CC1439F" w14:textId="1F44D0F6" w:rsidR="00D30133" w:rsidRPr="00BC0D34" w:rsidRDefault="00620DEF" w:rsidP="00D30133">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Include copies of study instruments.</w:t>
      </w:r>
      <w:r w:rsidR="00631C66" w:rsidRPr="00BC0D34">
        <w:rPr>
          <w:rFonts w:ascii="Arial" w:hAnsi="Arial" w:cs="Arial"/>
          <w:bCs/>
        </w:rPr>
        <w:t xml:space="preserve"> </w:t>
      </w:r>
    </w:p>
    <w:p w14:paraId="55B0241D" w14:textId="71AB1E96" w:rsidR="008C1C0D" w:rsidRPr="00BC0D34" w:rsidRDefault="00631C66" w:rsidP="00BC0D34">
      <w:pPr>
        <w:pStyle w:val="ListParagraph"/>
        <w:numPr>
          <w:ilvl w:val="1"/>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Cs/>
        </w:rPr>
      </w:pPr>
      <w:r w:rsidRPr="00BC0D34">
        <w:rPr>
          <w:rFonts w:ascii="Arial" w:hAnsi="Arial" w:cs="Arial"/>
          <w:bCs/>
        </w:rPr>
        <w:t>Please also include the estimated time commitment required of participants for each method.</w:t>
      </w:r>
    </w:p>
    <w:p w14:paraId="7CA7DB57" w14:textId="243CA598" w:rsidR="00EA3673" w:rsidRPr="00EA3673" w:rsidRDefault="00467B8A"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sidRPr="00EA3673">
        <w:rPr>
          <w:rFonts w:ascii="Arial" w:hAnsi="Arial" w:cs="Arial"/>
          <w:noProof/>
          <w:lang w:val="en-US"/>
        </w:rPr>
        <w:t>1.</w:t>
      </w:r>
      <w:r w:rsidR="00EA3673">
        <w:rPr>
          <w:rFonts w:ascii="Arial" w:hAnsi="Arial" w:cs="Arial"/>
          <w:noProof/>
          <w:lang w:val="en-US"/>
        </w:rPr>
        <w:t xml:space="preserve"> </w:t>
      </w:r>
      <w:r w:rsidR="00EA3673" w:rsidRPr="00EA3673">
        <w:rPr>
          <w:rFonts w:ascii="Arial" w:hAnsi="Arial" w:cs="Arial"/>
          <w:noProof/>
          <w:lang w:val="en-US"/>
        </w:rPr>
        <w:t>Watch a video presentation about a</w:t>
      </w:r>
      <w:r w:rsidR="00EA3673">
        <w:rPr>
          <w:rFonts w:ascii="Arial" w:hAnsi="Arial" w:cs="Arial"/>
          <w:noProof/>
          <w:lang w:val="en-US"/>
        </w:rPr>
        <w:t>n agent</w:t>
      </w:r>
      <w:r w:rsidR="00EA3673" w:rsidRPr="00EA3673">
        <w:rPr>
          <w:rFonts w:ascii="Arial" w:hAnsi="Arial" w:cs="Arial"/>
          <w:noProof/>
          <w:lang w:val="en-US"/>
        </w:rPr>
        <w:t xml:space="preserve"> modeling language.</w:t>
      </w:r>
    </w:p>
    <w:p w14:paraId="4E96A240" w14:textId="7328A5E6" w:rsidR="00EA3673" w:rsidRP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2.</w:t>
      </w:r>
      <w:r>
        <w:rPr>
          <w:rFonts w:ascii="Arial" w:hAnsi="Arial" w:cs="Arial"/>
          <w:noProof/>
          <w:lang w:val="en-US"/>
        </w:rPr>
        <w:t xml:space="preserve"> </w:t>
      </w:r>
      <w:r w:rsidRPr="00EA3673">
        <w:rPr>
          <w:rFonts w:ascii="Arial" w:hAnsi="Arial" w:cs="Arial"/>
          <w:noProof/>
          <w:lang w:val="en-US"/>
        </w:rPr>
        <w:t xml:space="preserve">Read a short case description and perform a labeling exercise, in which </w:t>
      </w:r>
      <w:r>
        <w:rPr>
          <w:rFonts w:ascii="Arial" w:hAnsi="Arial" w:cs="Arial"/>
          <w:noProof/>
          <w:lang w:val="en-US"/>
        </w:rPr>
        <w:t>they</w:t>
      </w:r>
      <w:r w:rsidRPr="00EA3673">
        <w:rPr>
          <w:rFonts w:ascii="Arial" w:hAnsi="Arial" w:cs="Arial"/>
          <w:noProof/>
          <w:lang w:val="en-US"/>
        </w:rPr>
        <w:t xml:space="preserve"> classify elements from the case to concepts of the language.</w:t>
      </w:r>
    </w:p>
    <w:p w14:paraId="03DB3EA8" w14:textId="757456A5" w:rsidR="00EA3673" w:rsidRP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3.</w:t>
      </w:r>
      <w:r>
        <w:rPr>
          <w:rFonts w:ascii="Arial" w:hAnsi="Arial" w:cs="Arial"/>
          <w:noProof/>
          <w:lang w:val="en-US"/>
        </w:rPr>
        <w:t xml:space="preserve"> </w:t>
      </w:r>
      <w:r w:rsidRPr="00EA3673">
        <w:rPr>
          <w:rFonts w:ascii="Arial" w:hAnsi="Arial" w:cs="Arial"/>
          <w:noProof/>
          <w:lang w:val="en-US"/>
        </w:rPr>
        <w:t xml:space="preserve">Answer questions in which </w:t>
      </w:r>
      <w:r>
        <w:rPr>
          <w:rFonts w:ascii="Arial" w:hAnsi="Arial" w:cs="Arial"/>
          <w:noProof/>
          <w:lang w:val="en-US"/>
        </w:rPr>
        <w:t>they</w:t>
      </w:r>
      <w:r w:rsidRPr="00EA3673">
        <w:rPr>
          <w:rFonts w:ascii="Arial" w:hAnsi="Arial" w:cs="Arial"/>
          <w:noProof/>
          <w:lang w:val="en-US"/>
        </w:rPr>
        <w:t xml:space="preserve"> are asked to </w:t>
      </w:r>
      <w:r>
        <w:rPr>
          <w:rFonts w:ascii="Arial" w:hAnsi="Arial" w:cs="Arial"/>
          <w:noProof/>
          <w:lang w:val="en-US"/>
        </w:rPr>
        <w:t>offer</w:t>
      </w:r>
      <w:r w:rsidRPr="00EA3673">
        <w:rPr>
          <w:rFonts w:ascii="Arial" w:hAnsi="Arial" w:cs="Arial"/>
          <w:noProof/>
          <w:lang w:val="en-US"/>
        </w:rPr>
        <w:t xml:space="preserve"> </w:t>
      </w:r>
      <w:r>
        <w:rPr>
          <w:rFonts w:ascii="Arial" w:hAnsi="Arial" w:cs="Arial"/>
          <w:noProof/>
          <w:lang w:val="en-US"/>
        </w:rPr>
        <w:t>their</w:t>
      </w:r>
      <w:r w:rsidRPr="00EA3673">
        <w:rPr>
          <w:rFonts w:ascii="Arial" w:hAnsi="Arial" w:cs="Arial"/>
          <w:noProof/>
          <w:lang w:val="en-US"/>
        </w:rPr>
        <w:t xml:space="preserve"> evaluation of the concepts of the language.</w:t>
      </w:r>
    </w:p>
    <w:p w14:paraId="0BB07020" w14:textId="7777777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sidRPr="00EA3673">
        <w:rPr>
          <w:rFonts w:ascii="Arial" w:hAnsi="Arial" w:cs="Arial"/>
          <w:noProof/>
          <w:lang w:val="en-US"/>
        </w:rPr>
        <w:t>4.</w:t>
      </w:r>
      <w:r>
        <w:rPr>
          <w:rFonts w:ascii="Arial" w:hAnsi="Arial" w:cs="Arial"/>
          <w:noProof/>
          <w:lang w:val="en-US"/>
        </w:rPr>
        <w:t xml:space="preserve"> </w:t>
      </w:r>
      <w:r w:rsidRPr="00EA3673">
        <w:rPr>
          <w:rFonts w:ascii="Arial" w:hAnsi="Arial" w:cs="Arial"/>
          <w:noProof/>
          <w:lang w:val="en-US"/>
        </w:rPr>
        <w:t>Offer basic demographic information including sex, age and self-assessment of proficiency in English.</w:t>
      </w:r>
    </w:p>
    <w:p w14:paraId="3B4A38A1" w14:textId="71D0579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14A6F92D" w14:textId="77777777"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p>
    <w:p w14:paraId="2B2E666E" w14:textId="20322491"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(ii) All inputs are closed questions and the data will be aggregated and statistically analyzed accordingly.</w:t>
      </w:r>
    </w:p>
    <w:p w14:paraId="3FD5EFF1" w14:textId="3EB184C6"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(iii) See above.</w:t>
      </w:r>
    </w:p>
    <w:p w14:paraId="7FF6AD05" w14:textId="43F9E2A5" w:rsidR="00EA3673"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noProof/>
          <w:lang w:val="en-US"/>
        </w:rPr>
      </w:pPr>
      <w:r>
        <w:rPr>
          <w:rFonts w:ascii="Arial" w:hAnsi="Arial" w:cs="Arial"/>
          <w:noProof/>
          <w:lang w:val="en-US"/>
        </w:rPr>
        <w:t>(iv)</w:t>
      </w:r>
      <w:r w:rsidR="00DA0CDA">
        <w:rPr>
          <w:rFonts w:ascii="Arial" w:hAnsi="Arial" w:cs="Arial"/>
          <w:noProof/>
          <w:lang w:val="en-US"/>
        </w:rPr>
        <w:t xml:space="preserve"> </w:t>
      </w:r>
      <w:r>
        <w:rPr>
          <w:rFonts w:ascii="Arial" w:hAnsi="Arial" w:cs="Arial"/>
          <w:noProof/>
          <w:lang w:val="en-US"/>
        </w:rPr>
        <w:t>Attached with this submission</w:t>
      </w:r>
      <w:r w:rsidR="00DA0CDA">
        <w:rPr>
          <w:rFonts w:ascii="Arial" w:hAnsi="Arial" w:cs="Arial"/>
          <w:noProof/>
          <w:lang w:val="en-US"/>
        </w:rPr>
        <w:t xml:space="preserve"> (samples under construction only)</w:t>
      </w:r>
      <w:r>
        <w:rPr>
          <w:rFonts w:ascii="Arial" w:hAnsi="Arial" w:cs="Arial"/>
          <w:noProof/>
          <w:lang w:val="en-US"/>
        </w:rPr>
        <w:t xml:space="preserve">. On-line sample instrument can be accessed at: </w:t>
      </w:r>
      <w:r w:rsidRPr="00EA3673">
        <w:rPr>
          <w:rFonts w:ascii="Arial" w:hAnsi="Arial" w:cs="Arial"/>
          <w:noProof/>
          <w:lang w:val="en-US"/>
        </w:rPr>
        <w:t>https://us.psytoolkit.org/c/3.6.0/survey?s=D6VWz</w:t>
      </w:r>
    </w:p>
    <w:p w14:paraId="61664A1E" w14:textId="0B169594" w:rsidR="00467B8A" w:rsidRPr="002D4FF2" w:rsidRDefault="00EA3673" w:rsidP="00EA3673">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rPr>
      </w:pPr>
      <w:r>
        <w:rPr>
          <w:rFonts w:ascii="Arial" w:hAnsi="Arial" w:cs="Arial"/>
          <w:noProof/>
          <w:lang w:val="en-US"/>
        </w:rPr>
        <w:t xml:space="preserve">(v) A 30 minute involvement is estimated. </w:t>
      </w:r>
      <w:r w:rsidR="00467B8A" w:rsidRPr="002D4FF2">
        <w:rPr>
          <w:rFonts w:ascii="Arial" w:hAnsi="Arial" w:cs="Arial"/>
          <w:lang w:val="en-US"/>
        </w:rPr>
        <w:fldChar w:fldCharType="end"/>
      </w:r>
    </w:p>
    <w:p w14:paraId="2C365C15" w14:textId="77777777" w:rsidR="00B963A6" w:rsidRPr="002D4FF2" w:rsidRDefault="00B963A6"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rPr>
      </w:pPr>
    </w:p>
    <w:p w14:paraId="3C775CC8" w14:textId="77777777" w:rsidR="005A338E" w:rsidRPr="00A97B8B" w:rsidRDefault="007F0C78" w:rsidP="00A97B8B">
      <w:pPr>
        <w:pStyle w:val="ListParagraph"/>
        <w:numPr>
          <w:ilvl w:val="0"/>
          <w:numId w:val="11"/>
        </w:numPr>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A97B8B">
        <w:rPr>
          <w:rFonts w:ascii="Arial" w:hAnsi="Arial" w:cs="Arial"/>
          <w:b/>
          <w:lang w:val="en-US"/>
        </w:rPr>
        <w:t>What</w:t>
      </w:r>
      <w:r w:rsidR="005A338E" w:rsidRPr="00A97B8B">
        <w:rPr>
          <w:rFonts w:ascii="Arial" w:hAnsi="Arial" w:cs="Arial"/>
          <w:b/>
          <w:lang w:val="en-US"/>
        </w:rPr>
        <w:t xml:space="preserve"> is the experience of the researcher/research team with this kind of research?</w:t>
      </w:r>
      <w:r w:rsidR="005A338E" w:rsidRPr="00A97B8B">
        <w:rPr>
          <w:rFonts w:ascii="Arial" w:hAnsi="Arial" w:cs="Arial"/>
          <w:lang w:val="en-US"/>
        </w:rPr>
        <w:t xml:space="preserve">  Please provide a description of the individual team members’ experience with the proposed methods</w:t>
      </w:r>
      <w:r w:rsidR="00B963A6" w:rsidRPr="00A97B8B">
        <w:rPr>
          <w:rFonts w:ascii="Arial" w:hAnsi="Arial" w:cs="Arial"/>
          <w:lang w:val="en-US"/>
        </w:rPr>
        <w:t>,</w:t>
      </w:r>
      <w:r w:rsidR="005A338E" w:rsidRPr="00A97B8B">
        <w:rPr>
          <w:rFonts w:ascii="Arial" w:hAnsi="Arial" w:cs="Arial"/>
          <w:lang w:val="en-US"/>
        </w:rPr>
        <w:t xml:space="preserve"> participant population</w:t>
      </w:r>
      <w:r w:rsidR="008F7701" w:rsidRPr="00A97B8B">
        <w:rPr>
          <w:rFonts w:ascii="Arial" w:hAnsi="Arial" w:cs="Arial"/>
          <w:lang w:val="en-US"/>
        </w:rPr>
        <w:t>,</w:t>
      </w:r>
      <w:r w:rsidR="005A338E" w:rsidRPr="00A97B8B">
        <w:rPr>
          <w:rFonts w:ascii="Arial" w:hAnsi="Arial" w:cs="Arial"/>
          <w:lang w:val="en-US"/>
        </w:rPr>
        <w:t xml:space="preserve"> etc.</w:t>
      </w:r>
    </w:p>
    <w:p w14:paraId="4A2F459D" w14:textId="6DFF56BF" w:rsidR="00467B8A" w:rsidRPr="002D4FF2" w:rsidRDefault="00467B8A" w:rsidP="00A97B8B">
      <w:pPr>
        <w:pStyle w:val="ListParagraph"/>
        <w:tabs>
          <w:tab w:val="left" w:pos="-360"/>
          <w:tab w:val="left" w:pos="0"/>
          <w:tab w:val="left" w:pos="1800"/>
          <w:tab w:val="left" w:pos="2520"/>
          <w:tab w:val="left" w:pos="3240"/>
          <w:tab w:val="left" w:pos="3960"/>
          <w:tab w:val="left" w:pos="4680"/>
          <w:tab w:val="left" w:pos="5400"/>
          <w:tab w:val="left" w:pos="6120"/>
          <w:tab w:val="left" w:pos="6840"/>
          <w:tab w:val="left" w:pos="7560"/>
          <w:tab w:val="left" w:pos="8280"/>
          <w:tab w:val="left" w:pos="9000"/>
        </w:tabs>
        <w:ind w:left="810"/>
        <w:jc w:val="both"/>
        <w:rPr>
          <w:rFonts w:ascii="Arial" w:hAnsi="Arial" w:cs="Arial"/>
          <w:b/>
          <w:lang w:val="en-US"/>
        </w:rPr>
      </w:pP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sidRPr="00EA3673">
        <w:rPr>
          <w:rFonts w:ascii="Arial" w:hAnsi="Arial" w:cs="Arial"/>
          <w:noProof/>
          <w:lang w:val="en-US"/>
        </w:rPr>
        <w:t>The PI has more than 10 years of experience in conducting experiments like this and about 8 years in working with on-line pools.</w:t>
      </w:r>
      <w:r w:rsidRPr="002D4FF2">
        <w:rPr>
          <w:rFonts w:ascii="Arial" w:hAnsi="Arial" w:cs="Arial"/>
          <w:lang w:val="en-US"/>
        </w:rPr>
        <w:fldChar w:fldCharType="end"/>
      </w:r>
    </w:p>
    <w:p w14:paraId="128E7387" w14:textId="11DB25B4" w:rsidR="007F0C78" w:rsidRPr="002D4FF2" w:rsidRDefault="003B3B1B"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br/>
      </w:r>
      <w:r>
        <w:rPr>
          <w:rFonts w:ascii="Arial" w:hAnsi="Arial" w:cs="Arial"/>
          <w:lang w:val="en-US"/>
        </w:rPr>
        <w:br/>
      </w:r>
    </w:p>
    <w:p w14:paraId="7DF2AD33" w14:textId="77777777" w:rsidR="00A20D38" w:rsidRPr="00A97B8B" w:rsidRDefault="00A20D38" w:rsidP="00A20D38">
      <w:pPr>
        <w:snapToGrid w:val="0"/>
        <w:ind w:left="360" w:hanging="360"/>
        <w:contextualSpacing/>
        <w:jc w:val="both"/>
        <w:rPr>
          <w:rFonts w:ascii="Arial" w:hAnsi="Arial" w:cs="Arial"/>
          <w:b/>
          <w:sz w:val="22"/>
          <w:lang w:val="en-US"/>
        </w:rPr>
      </w:pPr>
      <w:r w:rsidRPr="00A97B8B">
        <w:rPr>
          <w:rFonts w:ascii="Arial" w:hAnsi="Arial" w:cs="Arial"/>
          <w:b/>
          <w:sz w:val="22"/>
          <w:lang w:val="en-US"/>
        </w:rPr>
        <w:t xml:space="preserve">6. RISK:  </w:t>
      </w:r>
    </w:p>
    <w:p w14:paraId="61EB6F57" w14:textId="77777777" w:rsidR="00A20D38" w:rsidRDefault="00A20D38" w:rsidP="00A20D38">
      <w:pPr>
        <w:snapToGrid w:val="0"/>
        <w:ind w:left="360"/>
        <w:contextualSpacing/>
        <w:jc w:val="both"/>
        <w:rPr>
          <w:rFonts w:ascii="Arial" w:hAnsi="Arial" w:cs="Arial"/>
        </w:rPr>
      </w:pPr>
    </w:p>
    <w:p w14:paraId="201B5983" w14:textId="5FDCB061" w:rsidR="00A20D38" w:rsidRPr="002D4FF2" w:rsidRDefault="00A20D38" w:rsidP="00A20D38">
      <w:pPr>
        <w:snapToGrid w:val="0"/>
        <w:ind w:left="360"/>
        <w:contextualSpacing/>
        <w:jc w:val="both"/>
        <w:rPr>
          <w:rFonts w:ascii="Arial" w:hAnsi="Arial" w:cs="Arial"/>
        </w:rPr>
      </w:pPr>
      <w:r w:rsidRPr="002D4FF2">
        <w:rPr>
          <w:rFonts w:ascii="Arial" w:hAnsi="Arial" w:cs="Arial"/>
        </w:rPr>
        <w:t>Please indicate potential risks that the participants as individuals or as part of an identifiable group or community might experience by being part of this research project</w:t>
      </w:r>
      <w:r w:rsidR="00FF1FD5">
        <w:rPr>
          <w:rFonts w:ascii="Arial" w:hAnsi="Arial" w:cs="Arial"/>
        </w:rPr>
        <w:t xml:space="preserve">. </w:t>
      </w:r>
      <w:r w:rsidR="00FF1FD5" w:rsidRPr="00503E0D">
        <w:rPr>
          <w:rFonts w:ascii="Arial" w:hAnsi="Arial" w:cs="Arial"/>
          <w:b/>
          <w:bCs/>
        </w:rPr>
        <w:t>Please provide a response for all sub-questions</w:t>
      </w:r>
      <w:r w:rsidRPr="00503E0D">
        <w:rPr>
          <w:rFonts w:ascii="Arial" w:hAnsi="Arial" w:cs="Arial"/>
          <w:b/>
          <w:bCs/>
        </w:rPr>
        <w:t>:</w:t>
      </w:r>
      <w:r w:rsidRPr="002D4FF2">
        <w:rPr>
          <w:rFonts w:ascii="Arial" w:hAnsi="Arial" w:cs="Arial"/>
        </w:rPr>
        <w:t xml:space="preserve">  </w:t>
      </w:r>
    </w:p>
    <w:p w14:paraId="5445C88F" w14:textId="77777777" w:rsidR="00A20D38" w:rsidRPr="002D4FF2" w:rsidRDefault="00A20D38" w:rsidP="00A20D38">
      <w:pPr>
        <w:tabs>
          <w:tab w:val="left" w:pos="-480"/>
        </w:tabs>
        <w:ind w:left="360"/>
        <w:contextualSpacing/>
        <w:jc w:val="both"/>
        <w:rPr>
          <w:rFonts w:ascii="Arial" w:hAnsi="Arial" w:cs="Arial"/>
          <w:b/>
          <w:lang w:val="en-US"/>
        </w:rPr>
      </w:pPr>
    </w:p>
    <w:tbl>
      <w:tblPr>
        <w:tblStyle w:val="TableGrid"/>
        <w:tblW w:w="0" w:type="auto"/>
        <w:tblInd w:w="1080" w:type="dxa"/>
        <w:tblLook w:val="04A0" w:firstRow="1" w:lastRow="0" w:firstColumn="1" w:lastColumn="0" w:noHBand="0" w:noVBand="1"/>
      </w:tblPr>
      <w:tblGrid>
        <w:gridCol w:w="6038"/>
        <w:gridCol w:w="1065"/>
        <w:gridCol w:w="1167"/>
      </w:tblGrid>
      <w:tr w:rsidR="00A20D38" w:rsidRPr="002D4FF2" w14:paraId="60F764D5" w14:textId="77777777" w:rsidTr="00A20D38">
        <w:tc>
          <w:tcPr>
            <w:tcW w:w="6228" w:type="dxa"/>
          </w:tcPr>
          <w:p w14:paraId="142C0B37" w14:textId="77777777" w:rsidR="00A20D38" w:rsidRPr="002D4FF2" w:rsidRDefault="00A20D38" w:rsidP="00A20D38">
            <w:pPr>
              <w:pStyle w:val="ListParagraph"/>
              <w:numPr>
                <w:ilvl w:val="0"/>
                <w:numId w:val="22"/>
              </w:numPr>
              <w:tabs>
                <w:tab w:val="left" w:pos="-480"/>
              </w:tabs>
              <w:ind w:left="360"/>
              <w:jc w:val="both"/>
              <w:rPr>
                <w:rFonts w:ascii="Arial" w:hAnsi="Arial" w:cs="Arial"/>
                <w:b/>
              </w:rPr>
            </w:pPr>
            <w:r w:rsidRPr="002D4FF2">
              <w:rPr>
                <w:rFonts w:ascii="Arial" w:hAnsi="Arial" w:cs="Arial"/>
              </w:rPr>
              <w:t>Physical risks (including any bodily contact; administration of any substance)?</w:t>
            </w:r>
          </w:p>
        </w:tc>
        <w:tc>
          <w:tcPr>
            <w:tcW w:w="1080" w:type="dxa"/>
          </w:tcPr>
          <w:p w14:paraId="78B6FAB8" w14:textId="6AD8CA0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1EBD5876"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26944034" w14:textId="77777777" w:rsidTr="00A20D38">
        <w:tc>
          <w:tcPr>
            <w:tcW w:w="6228" w:type="dxa"/>
          </w:tcPr>
          <w:p w14:paraId="0DE4218A"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 xml:space="preserve">Psychological/emotional risks (feeling uncomfortable, embarrassed, anxious, upset)? </w:t>
            </w:r>
          </w:p>
        </w:tc>
        <w:tc>
          <w:tcPr>
            <w:tcW w:w="1080" w:type="dxa"/>
          </w:tcPr>
          <w:p w14:paraId="03E75CAA" w14:textId="4B2B649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5DDA9BB4"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013A8178" w14:textId="77777777" w:rsidTr="00A20D38">
        <w:tc>
          <w:tcPr>
            <w:tcW w:w="6228" w:type="dxa"/>
          </w:tcPr>
          <w:p w14:paraId="206FCF61"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Social risks (including possible loss of status, privacy and/or reputation)?</w:t>
            </w:r>
          </w:p>
        </w:tc>
        <w:tc>
          <w:tcPr>
            <w:tcW w:w="1080" w:type="dxa"/>
          </w:tcPr>
          <w:p w14:paraId="7C737076" w14:textId="512F591D"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73AE4FDB"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FC43F14" w14:textId="77777777" w:rsidTr="00A20D38">
        <w:tc>
          <w:tcPr>
            <w:tcW w:w="6228" w:type="dxa"/>
          </w:tcPr>
          <w:p w14:paraId="3C858447"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Data security (i.e., risk to participant from data exposure)?</w:t>
            </w:r>
          </w:p>
        </w:tc>
        <w:tc>
          <w:tcPr>
            <w:tcW w:w="1080" w:type="dxa"/>
          </w:tcPr>
          <w:p w14:paraId="69306DA9" w14:textId="17C21E63"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01EBD7D9"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774EF1FF" w14:textId="77777777" w:rsidTr="00A20D38">
        <w:tc>
          <w:tcPr>
            <w:tcW w:w="6228" w:type="dxa"/>
          </w:tcPr>
          <w:p w14:paraId="36B4B24B" w14:textId="77777777" w:rsidR="00A20D38" w:rsidRPr="002D4FF2" w:rsidRDefault="00A20D38" w:rsidP="00A20D38">
            <w:pPr>
              <w:pStyle w:val="ListParagraph"/>
              <w:numPr>
                <w:ilvl w:val="0"/>
                <w:numId w:val="22"/>
              </w:numPr>
              <w:tabs>
                <w:tab w:val="left" w:pos="-480"/>
              </w:tabs>
              <w:ind w:left="360"/>
              <w:jc w:val="both"/>
              <w:rPr>
                <w:rFonts w:ascii="Arial" w:hAnsi="Arial" w:cs="Arial"/>
              </w:rPr>
            </w:pPr>
            <w:r w:rsidRPr="002D4FF2">
              <w:rPr>
                <w:rFonts w:ascii="Arial" w:hAnsi="Arial" w:cs="Arial"/>
              </w:rPr>
              <w:t>Tied to deception involved in the study? (See DEBRIEFING section below)</w:t>
            </w:r>
          </w:p>
        </w:tc>
        <w:tc>
          <w:tcPr>
            <w:tcW w:w="1080" w:type="dxa"/>
          </w:tcPr>
          <w:p w14:paraId="4D28B16D" w14:textId="6423B24C"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w:t>
            </w:r>
          </w:p>
        </w:tc>
        <w:tc>
          <w:tcPr>
            <w:tcW w:w="1188" w:type="dxa"/>
          </w:tcPr>
          <w:p w14:paraId="2D2B75B2" w14:textId="77777777" w:rsidR="00A20D38" w:rsidRPr="002D4FF2" w:rsidRDefault="00A20D38" w:rsidP="00A20D38">
            <w:pPr>
              <w:tabs>
                <w:tab w:val="left" w:pos="-480"/>
              </w:tabs>
              <w:ind w:left="360"/>
              <w:contextualSpacing/>
              <w:jc w:val="both"/>
              <w:rPr>
                <w:rFonts w:ascii="Arial" w:hAnsi="Arial" w:cs="Arial"/>
                <w:b/>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tc>
      </w:tr>
      <w:tr w:rsidR="00A20D38" w:rsidRPr="002D4FF2" w14:paraId="4508DEC1" w14:textId="77777777" w:rsidTr="00A20D38">
        <w:tc>
          <w:tcPr>
            <w:tcW w:w="8496" w:type="dxa"/>
            <w:gridSpan w:val="3"/>
          </w:tcPr>
          <w:p w14:paraId="2AA6B6A7" w14:textId="77777777" w:rsidR="00A20D38" w:rsidRPr="002C13C2" w:rsidRDefault="00A20D38" w:rsidP="00A20D38">
            <w:pPr>
              <w:pStyle w:val="ListParagraph"/>
              <w:numPr>
                <w:ilvl w:val="0"/>
                <w:numId w:val="22"/>
              </w:numPr>
              <w:tabs>
                <w:tab w:val="left" w:pos="-480"/>
              </w:tabs>
              <w:ind w:left="360"/>
              <w:jc w:val="both"/>
              <w:rPr>
                <w:rFonts w:ascii="Arial" w:hAnsi="Arial" w:cs="Arial"/>
                <w:lang w:val="en-US"/>
              </w:rPr>
            </w:pPr>
            <w:r w:rsidRPr="00BF29E7">
              <w:rPr>
                <w:rFonts w:ascii="Arial" w:hAnsi="Arial" w:cs="Arial"/>
              </w:rPr>
              <w:t xml:space="preserve">OTHER:  </w:t>
            </w:r>
            <w:r w:rsidRPr="00BF29E7">
              <w:rPr>
                <w:rFonts w:ascii="Arial" w:hAnsi="Arial" w:cs="Arial"/>
                <w:lang w:val="en-US"/>
              </w:rPr>
              <w:fldChar w:fldCharType="begin">
                <w:ffData>
                  <w:name w:val="Text16"/>
                  <w:enabled/>
                  <w:calcOnExit w:val="0"/>
                  <w:textInput/>
                </w:ffData>
              </w:fldChar>
            </w:r>
            <w:r w:rsidRPr="00BF29E7">
              <w:rPr>
                <w:rFonts w:ascii="Arial" w:hAnsi="Arial" w:cs="Arial"/>
                <w:lang w:val="en-US"/>
              </w:rPr>
              <w:instrText xml:space="preserve"> FORMTEXT </w:instrText>
            </w:r>
            <w:r w:rsidRPr="00BF29E7">
              <w:rPr>
                <w:rFonts w:ascii="Arial" w:hAnsi="Arial" w:cs="Arial"/>
                <w:lang w:val="en-US"/>
              </w:rPr>
            </w:r>
            <w:r w:rsidRPr="00BF29E7">
              <w:rPr>
                <w:rFonts w:ascii="Arial" w:hAnsi="Arial" w:cs="Arial"/>
                <w:lang w:val="en-US"/>
              </w:rPr>
              <w:fldChar w:fldCharType="separate"/>
            </w:r>
            <w:r w:rsidRPr="002D4FF2">
              <w:rPr>
                <w:noProof/>
                <w:lang w:val="en-US"/>
              </w:rPr>
              <w:t> </w:t>
            </w:r>
            <w:r w:rsidRPr="002D4FF2">
              <w:rPr>
                <w:noProof/>
                <w:lang w:val="en-US"/>
              </w:rPr>
              <w:t> </w:t>
            </w:r>
            <w:r w:rsidRPr="002D4FF2">
              <w:rPr>
                <w:noProof/>
                <w:lang w:val="en-US"/>
              </w:rPr>
              <w:t> </w:t>
            </w:r>
            <w:r w:rsidRPr="002D4FF2">
              <w:rPr>
                <w:noProof/>
                <w:lang w:val="en-US"/>
              </w:rPr>
              <w:t> </w:t>
            </w:r>
            <w:r w:rsidRPr="002D4FF2">
              <w:rPr>
                <w:noProof/>
                <w:lang w:val="en-US"/>
              </w:rPr>
              <w:t> </w:t>
            </w:r>
            <w:r w:rsidRPr="00BF29E7">
              <w:rPr>
                <w:rFonts w:ascii="Arial" w:hAnsi="Arial" w:cs="Arial"/>
                <w:lang w:val="en-US"/>
              </w:rPr>
              <w:fldChar w:fldCharType="end"/>
            </w:r>
            <w:r w:rsidRPr="00BF29E7">
              <w:rPr>
                <w:rFonts w:ascii="Arial" w:hAnsi="Arial" w:cs="Arial"/>
              </w:rPr>
              <w:t xml:space="preserve"> </w:t>
            </w:r>
          </w:p>
          <w:p w14:paraId="0E5DF190" w14:textId="77777777" w:rsidR="00A20D38" w:rsidRPr="002C13C2" w:rsidRDefault="00A20D38" w:rsidP="00A20D38">
            <w:pPr>
              <w:tabs>
                <w:tab w:val="left" w:pos="-480"/>
              </w:tabs>
              <w:jc w:val="both"/>
              <w:rPr>
                <w:rFonts w:ascii="Arial" w:hAnsi="Arial" w:cs="Arial"/>
                <w:lang w:val="en-US"/>
              </w:rPr>
            </w:pPr>
          </w:p>
        </w:tc>
      </w:tr>
      <w:tr w:rsidR="00A20D38" w:rsidRPr="002C13C2" w14:paraId="26BADE84" w14:textId="77777777" w:rsidTr="00A20D38">
        <w:tc>
          <w:tcPr>
            <w:tcW w:w="8496" w:type="dxa"/>
            <w:gridSpan w:val="3"/>
          </w:tcPr>
          <w:p w14:paraId="005669DC" w14:textId="590E2309" w:rsidR="00A20D38" w:rsidRPr="002C13C2" w:rsidRDefault="00A20D38" w:rsidP="00A20D38">
            <w:pPr>
              <w:pStyle w:val="ListParagraph"/>
              <w:numPr>
                <w:ilvl w:val="0"/>
                <w:numId w:val="22"/>
              </w:numPr>
              <w:tabs>
                <w:tab w:val="left" w:pos="-480"/>
              </w:tabs>
              <w:ind w:left="360"/>
              <w:jc w:val="both"/>
              <w:rPr>
                <w:rFonts w:ascii="Arial" w:hAnsi="Arial" w:cs="Arial"/>
                <w:lang w:val="en-US"/>
              </w:rPr>
            </w:pPr>
            <w:r>
              <w:rPr>
                <w:rFonts w:ascii="Arial" w:hAnsi="Arial" w:cs="Arial"/>
              </w:rPr>
              <w:t>No known or anticipated risk:</w:t>
            </w:r>
            <w:r w:rsidRPr="00BF29E7">
              <w:rPr>
                <w:rFonts w:ascii="Arial" w:hAnsi="Arial" w:cs="Arial"/>
              </w:rPr>
              <w:t xml:space="preserve"> </w:t>
            </w: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p>
          <w:p w14:paraId="0E27C4F0" w14:textId="77777777" w:rsidR="00A20D38" w:rsidRPr="002C13C2" w:rsidRDefault="00A20D38" w:rsidP="00A20D38">
            <w:pPr>
              <w:tabs>
                <w:tab w:val="left" w:pos="-480"/>
              </w:tabs>
              <w:jc w:val="both"/>
              <w:rPr>
                <w:rFonts w:ascii="Arial" w:hAnsi="Arial" w:cs="Arial"/>
                <w:lang w:val="en-US"/>
              </w:rPr>
            </w:pPr>
          </w:p>
        </w:tc>
      </w:tr>
    </w:tbl>
    <w:p w14:paraId="69F7400E" w14:textId="77777777" w:rsidR="00A20D38" w:rsidRDefault="00A20D38" w:rsidP="00A20D38">
      <w:pPr>
        <w:tabs>
          <w:tab w:val="left" w:pos="-480"/>
        </w:tabs>
        <w:ind w:left="360"/>
        <w:contextualSpacing/>
        <w:jc w:val="both"/>
        <w:rPr>
          <w:rFonts w:ascii="Arial" w:hAnsi="Arial" w:cs="Arial"/>
          <w:b/>
        </w:rPr>
      </w:pPr>
    </w:p>
    <w:p w14:paraId="4D613DCA" w14:textId="77777777" w:rsidR="00124E90" w:rsidRPr="0056054D"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rPr>
      </w:pPr>
      <w:r w:rsidRPr="002D4FF2">
        <w:rPr>
          <w:rFonts w:ascii="Arial" w:hAnsi="Arial" w:cs="Arial"/>
        </w:rPr>
        <w:tab/>
      </w:r>
      <w:r w:rsidR="00124E90" w:rsidRPr="0056054D">
        <w:rPr>
          <w:rFonts w:ascii="Arial" w:hAnsi="Arial" w:cs="Arial"/>
          <w:b/>
        </w:rPr>
        <w:t xml:space="preserve">Please describe how each of the potential risks described </w:t>
      </w:r>
      <w:r w:rsidR="0006616C" w:rsidRPr="0056054D">
        <w:rPr>
          <w:rFonts w:ascii="Arial" w:hAnsi="Arial" w:cs="Arial"/>
          <w:b/>
        </w:rPr>
        <w:t>above</w:t>
      </w:r>
      <w:r w:rsidR="00124E90" w:rsidRPr="0056054D">
        <w:rPr>
          <w:rFonts w:ascii="Arial" w:hAnsi="Arial" w:cs="Arial"/>
          <w:b/>
        </w:rPr>
        <w:t xml:space="preserve"> will be managed and/or minimized</w:t>
      </w:r>
      <w:r w:rsidR="0006616C" w:rsidRPr="0056054D">
        <w:rPr>
          <w:rFonts w:ascii="Arial" w:hAnsi="Arial" w:cs="Arial"/>
          <w:b/>
        </w:rPr>
        <w:t>:</w:t>
      </w:r>
    </w:p>
    <w:p w14:paraId="268C4D05" w14:textId="77777777" w:rsidR="001E54EE" w:rsidRPr="002D4FF2" w:rsidRDefault="001E54EE"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r w:rsidRPr="002D4FF2">
        <w:rPr>
          <w:rFonts w:ascii="Arial" w:hAnsi="Arial" w:cs="Arial"/>
        </w:rPr>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F737C19" w14:textId="77777777" w:rsidR="0006616C" w:rsidRPr="002D4FF2" w:rsidRDefault="0006616C"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C6CCFA1" w14:textId="77777777" w:rsidR="009D5DE3" w:rsidRPr="002D4FF2" w:rsidRDefault="009D5DE3"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rPr>
      </w:pPr>
    </w:p>
    <w:p w14:paraId="356639C4" w14:textId="77777777" w:rsidR="00D3224D" w:rsidRPr="00A97B8B" w:rsidRDefault="00D3224D" w:rsidP="00CE7E07">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A97B8B">
        <w:rPr>
          <w:rFonts w:ascii="Arial" w:hAnsi="Arial" w:cs="Arial"/>
          <w:b/>
          <w:sz w:val="22"/>
          <w:lang w:val="en-US"/>
        </w:rPr>
        <w:t>7. BENEFITS</w:t>
      </w:r>
    </w:p>
    <w:p w14:paraId="2DC2EBB9" w14:textId="77777777" w:rsidR="007F0C78" w:rsidRPr="002D4FF2" w:rsidRDefault="007F0C78"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lang w:val="en-US"/>
        </w:rPr>
      </w:pPr>
      <w:r w:rsidRPr="002D4FF2">
        <w:rPr>
          <w:rFonts w:ascii="Arial" w:hAnsi="Arial" w:cs="Arial"/>
          <w:b/>
          <w:lang w:val="en-US"/>
        </w:rPr>
        <w:lastRenderedPageBreak/>
        <w:t xml:space="preserve">What, if </w:t>
      </w:r>
      <w:proofErr w:type="gramStart"/>
      <w:r w:rsidRPr="002D4FF2">
        <w:rPr>
          <w:rFonts w:ascii="Arial" w:hAnsi="Arial" w:cs="Arial"/>
          <w:b/>
          <w:lang w:val="en-US"/>
        </w:rPr>
        <w:t>any,</w:t>
      </w:r>
      <w:proofErr w:type="gramEnd"/>
      <w:r w:rsidRPr="002D4FF2">
        <w:rPr>
          <w:rFonts w:ascii="Arial" w:hAnsi="Arial" w:cs="Arial"/>
          <w:b/>
          <w:lang w:val="en-US"/>
        </w:rPr>
        <w:t xml:space="preserve"> are the benefits to the participants?</w:t>
      </w:r>
      <w:r w:rsidR="001102AA" w:rsidRPr="002D4FF2">
        <w:rPr>
          <w:rFonts w:ascii="Arial" w:hAnsi="Arial" w:cs="Arial"/>
          <w:b/>
          <w:lang w:val="en-US"/>
        </w:rPr>
        <w:t xml:space="preserve"> </w:t>
      </w:r>
      <w:r w:rsidR="001102AA" w:rsidRPr="002D4FF2">
        <w:rPr>
          <w:rFonts w:ascii="Arial" w:hAnsi="Arial" w:cs="Arial"/>
          <w:b/>
          <w:lang w:val="en-US"/>
        </w:rPr>
        <w:tab/>
      </w:r>
      <w:r w:rsidR="001102AA" w:rsidRPr="002D4FF2">
        <w:rPr>
          <w:rFonts w:ascii="Arial" w:hAnsi="Arial" w:cs="Arial"/>
          <w:b/>
          <w:lang w:val="en-US"/>
        </w:rPr>
        <w:tab/>
      </w:r>
      <w:proofErr w:type="gramStart"/>
      <w:r w:rsidRPr="002D4FF2">
        <w:rPr>
          <w:rFonts w:ascii="Arial" w:hAnsi="Arial" w:cs="Arial"/>
          <w:b/>
          <w:lang w:val="en-US"/>
        </w:rPr>
        <w:t>Or,</w:t>
      </w:r>
      <w:proofErr w:type="gramEnd"/>
      <w:r w:rsidRPr="002D4FF2">
        <w:rPr>
          <w:rFonts w:ascii="Arial" w:hAnsi="Arial" w:cs="Arial"/>
          <w:b/>
          <w:lang w:val="en-US"/>
        </w:rPr>
        <w:t xml:space="preserve"> </w:t>
      </w:r>
      <w:r w:rsidR="00657B84" w:rsidRPr="002D4FF2">
        <w:rPr>
          <w:rFonts w:ascii="Arial" w:hAnsi="Arial" w:cs="Arial"/>
          <w:b/>
          <w:lang w:val="en-US"/>
        </w:rPr>
        <w:fldChar w:fldCharType="begin">
          <w:ffData>
            <w:name w:val="Check19"/>
            <w:enabled/>
            <w:calcOnExit w:val="0"/>
            <w:checkBox>
              <w:sizeAuto/>
              <w:default w:val="0"/>
            </w:checkBox>
          </w:ffData>
        </w:fldChar>
      </w:r>
      <w:bookmarkStart w:id="52" w:name="Check19"/>
      <w:r w:rsidR="00657B84" w:rsidRPr="002D4FF2">
        <w:rPr>
          <w:rFonts w:ascii="Arial" w:hAnsi="Arial" w:cs="Arial"/>
          <w:b/>
          <w:lang w:val="en-US"/>
        </w:rPr>
        <w:instrText xml:space="preserve"> FORMCHECKBOX </w:instrText>
      </w:r>
      <w:r w:rsidR="00657B84" w:rsidRPr="002D4FF2">
        <w:rPr>
          <w:rFonts w:ascii="Arial" w:hAnsi="Arial" w:cs="Arial"/>
          <w:b/>
          <w:lang w:val="en-US"/>
        </w:rPr>
      </w:r>
      <w:r w:rsidR="00657B84" w:rsidRPr="002D4FF2">
        <w:rPr>
          <w:rFonts w:ascii="Arial" w:hAnsi="Arial" w:cs="Arial"/>
          <w:b/>
          <w:lang w:val="en-US"/>
        </w:rPr>
        <w:fldChar w:fldCharType="separate"/>
      </w:r>
      <w:r w:rsidR="00657B84" w:rsidRPr="002D4FF2">
        <w:rPr>
          <w:rFonts w:ascii="Arial" w:hAnsi="Arial" w:cs="Arial"/>
          <w:b/>
          <w:lang w:val="en-US"/>
        </w:rPr>
        <w:fldChar w:fldCharType="end"/>
      </w:r>
      <w:bookmarkEnd w:id="52"/>
      <w:r w:rsidR="00657B84" w:rsidRPr="002D4FF2">
        <w:rPr>
          <w:rFonts w:ascii="Arial" w:hAnsi="Arial" w:cs="Arial"/>
          <w:b/>
          <w:lang w:val="en-US"/>
        </w:rPr>
        <w:t xml:space="preserve"> </w:t>
      </w:r>
      <w:r w:rsidRPr="002D4FF2">
        <w:rPr>
          <w:rFonts w:ascii="Arial" w:hAnsi="Arial" w:cs="Arial"/>
          <w:b/>
          <w:lang w:val="en-US"/>
        </w:rPr>
        <w:t>No benefits</w:t>
      </w:r>
    </w:p>
    <w:p w14:paraId="29D9D1AE" w14:textId="77777777" w:rsidR="0006616C" w:rsidRPr="002D4FF2" w:rsidRDefault="0006616C" w:rsidP="00A97B8B">
      <w:p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810" w:hanging="360"/>
        <w:jc w:val="both"/>
        <w:rPr>
          <w:rFonts w:ascii="Arial" w:hAnsi="Arial" w:cs="Arial"/>
          <w:b/>
          <w:lang w:val="en-US"/>
        </w:rPr>
      </w:pPr>
    </w:p>
    <w:p w14:paraId="244DBFE7" w14:textId="77777777" w:rsidR="001E54EE"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Discuss any potential direct benefits to the participants from their involvement in the project; these might include education about research methods, useful knowledge gained about self, etc.</w:t>
      </w:r>
    </w:p>
    <w:p w14:paraId="55C7C387" w14:textId="2C7BD598" w:rsidR="00A84B70" w:rsidRPr="002D4FF2" w:rsidRDefault="001E54EE" w:rsidP="00A97B8B">
      <w:pPr>
        <w:pStyle w:val="ListParagraph"/>
        <w:tabs>
          <w:tab w:val="left" w:pos="-567"/>
          <w:tab w:val="left" w:pos="-426"/>
        </w:tabs>
        <w:snapToGrid w:val="0"/>
        <w:ind w:left="810" w:hanging="360"/>
        <w:jc w:val="both"/>
        <w:rPr>
          <w:rFonts w:ascii="Arial" w:hAnsi="Arial" w:cs="Arial"/>
        </w:rPr>
      </w:pPr>
      <w:r w:rsidRPr="002D4FF2">
        <w:rPr>
          <w:rFonts w:ascii="Arial" w:hAnsi="Arial" w:cs="Arial"/>
          <w:lang w:val="en-US"/>
        </w:rPr>
        <w:tab/>
      </w:r>
      <w:r w:rsidRPr="002D4FF2">
        <w:rPr>
          <w:rFonts w:ascii="Arial" w:hAnsi="Arial" w:cs="Arial"/>
          <w:lang w:val="en-US"/>
        </w:rPr>
        <w:fldChar w:fldCharType="begin">
          <w:ffData>
            <w:name w:val="Text16"/>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EA3673">
        <w:rPr>
          <w:rFonts w:ascii="Arial" w:hAnsi="Arial" w:cs="Arial"/>
          <w:noProof/>
          <w:lang w:val="en-US"/>
        </w:rPr>
        <w:t>Participants</w:t>
      </w:r>
      <w:r w:rsidR="00EA3673" w:rsidRPr="00EA3673">
        <w:rPr>
          <w:rFonts w:ascii="Arial" w:hAnsi="Arial" w:cs="Arial"/>
          <w:noProof/>
          <w:lang w:val="en-US"/>
        </w:rPr>
        <w:t xml:space="preserve"> will be exposed to a common agent-modeling language and experience how real-world agents and domains can be modeled using the language.</w:t>
      </w:r>
      <w:r w:rsidRPr="002D4FF2">
        <w:rPr>
          <w:rFonts w:ascii="Arial" w:hAnsi="Arial" w:cs="Arial"/>
          <w:lang w:val="en-US"/>
        </w:rPr>
        <w:fldChar w:fldCharType="end"/>
      </w:r>
    </w:p>
    <w:p w14:paraId="6BA4FE3D" w14:textId="77777777" w:rsidR="00A84B70" w:rsidRPr="002D4FF2" w:rsidRDefault="00A84B70" w:rsidP="00A97B8B">
      <w:pPr>
        <w:tabs>
          <w:tab w:val="left" w:pos="-567"/>
          <w:tab w:val="left" w:pos="-426"/>
        </w:tabs>
        <w:snapToGrid w:val="0"/>
        <w:ind w:left="810" w:hanging="60"/>
        <w:contextualSpacing/>
        <w:jc w:val="both"/>
        <w:rPr>
          <w:rFonts w:ascii="Arial" w:hAnsi="Arial" w:cs="Arial"/>
        </w:rPr>
      </w:pPr>
    </w:p>
    <w:p w14:paraId="33BA4F17" w14:textId="77777777" w:rsidR="00A84B70" w:rsidRPr="002D4FF2" w:rsidRDefault="00A84B70" w:rsidP="00A97B8B">
      <w:pPr>
        <w:pStyle w:val="ListParagraph"/>
        <w:numPr>
          <w:ilvl w:val="0"/>
          <w:numId w:val="1"/>
        </w:numPr>
        <w:tabs>
          <w:tab w:val="left" w:pos="-567"/>
          <w:tab w:val="left" w:pos="-426"/>
        </w:tabs>
        <w:snapToGrid w:val="0"/>
        <w:ind w:left="810"/>
        <w:jc w:val="both"/>
        <w:rPr>
          <w:rFonts w:ascii="Arial" w:hAnsi="Arial" w:cs="Arial"/>
        </w:rPr>
      </w:pPr>
      <w:r w:rsidRPr="002D4FF2">
        <w:rPr>
          <w:rFonts w:ascii="Arial" w:hAnsi="Arial" w:cs="Arial"/>
        </w:rPr>
        <w:t>Comment on the (potential) benefits to the scientific/scholarly community or society that would justify involvement of participants in this study.</w:t>
      </w:r>
    </w:p>
    <w:p w14:paraId="0D78F29C" w14:textId="06E178C6" w:rsidR="007F0C78" w:rsidRPr="002D4FF2" w:rsidRDefault="001E54EE" w:rsidP="00A97B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60"/>
        <w:jc w:val="both"/>
        <w:rPr>
          <w:rFonts w:ascii="Arial" w:hAnsi="Arial" w:cs="Arial"/>
          <w:lang w:val="en-US"/>
        </w:rPr>
      </w:pPr>
      <w:r w:rsidRPr="002D4FF2">
        <w:rPr>
          <w:rFonts w:ascii="Arial" w:hAnsi="Arial" w:cs="Arial"/>
          <w:lang w:val="en-US"/>
        </w:rPr>
        <w:t xml:space="preserve"> </w:t>
      </w:r>
      <w:r w:rsidRPr="002D4FF2">
        <w:rPr>
          <w:rFonts w:ascii="Arial" w:hAnsi="Arial" w:cs="Arial"/>
          <w:lang w:val="en-US"/>
        </w:rPr>
        <w:tab/>
      </w:r>
      <w:r w:rsidR="001102AA" w:rsidRPr="002D4FF2">
        <w:rPr>
          <w:rFonts w:ascii="Arial" w:hAnsi="Arial" w:cs="Arial"/>
          <w:lang w:val="en-US"/>
        </w:rPr>
        <w:fldChar w:fldCharType="begin">
          <w:ffData>
            <w:name w:val="Text20"/>
            <w:enabled/>
            <w:calcOnExit w:val="0"/>
            <w:textInput/>
          </w:ffData>
        </w:fldChar>
      </w:r>
      <w:bookmarkStart w:id="53" w:name="Text20"/>
      <w:r w:rsidR="001102AA" w:rsidRPr="002D4FF2">
        <w:rPr>
          <w:rFonts w:ascii="Arial" w:hAnsi="Arial" w:cs="Arial"/>
          <w:lang w:val="en-US"/>
        </w:rPr>
        <w:instrText xml:space="preserve"> FORMTEXT </w:instrText>
      </w:r>
      <w:r w:rsidR="001102AA" w:rsidRPr="002D4FF2">
        <w:rPr>
          <w:rFonts w:ascii="Arial" w:hAnsi="Arial" w:cs="Arial"/>
          <w:lang w:val="en-US"/>
        </w:rPr>
      </w:r>
      <w:r w:rsidR="001102AA" w:rsidRPr="002D4FF2">
        <w:rPr>
          <w:rFonts w:ascii="Arial" w:hAnsi="Arial" w:cs="Arial"/>
          <w:lang w:val="en-US"/>
        </w:rPr>
        <w:fldChar w:fldCharType="separate"/>
      </w:r>
      <w:r w:rsidR="00EA3673" w:rsidRPr="00EA3673">
        <w:rPr>
          <w:rFonts w:ascii="Arial" w:hAnsi="Arial" w:cs="Arial"/>
          <w:noProof/>
          <w:lang w:val="en-US"/>
        </w:rPr>
        <w:t xml:space="preserve">Participation will help us understand how </w:t>
      </w:r>
      <w:r w:rsidR="00EA3673">
        <w:rPr>
          <w:rFonts w:ascii="Arial" w:hAnsi="Arial" w:cs="Arial"/>
          <w:noProof/>
          <w:lang w:val="en-US"/>
        </w:rPr>
        <w:t>the proposed</w:t>
      </w:r>
      <w:r w:rsidR="00EA3673" w:rsidRPr="00EA3673">
        <w:rPr>
          <w:rFonts w:ascii="Arial" w:hAnsi="Arial" w:cs="Arial"/>
          <w:noProof/>
          <w:lang w:val="en-US"/>
        </w:rPr>
        <w:t xml:space="preserve"> </w:t>
      </w:r>
      <w:r w:rsidR="00EA3673">
        <w:rPr>
          <w:rFonts w:ascii="Arial" w:hAnsi="Arial" w:cs="Arial"/>
          <w:noProof/>
          <w:lang w:val="en-US"/>
        </w:rPr>
        <w:t xml:space="preserve">conceptual </w:t>
      </w:r>
      <w:r w:rsidR="00EA3673" w:rsidRPr="00EA3673">
        <w:rPr>
          <w:rFonts w:ascii="Arial" w:hAnsi="Arial" w:cs="Arial"/>
          <w:noProof/>
          <w:lang w:val="en-US"/>
        </w:rPr>
        <w:t>modelling language can be made more intuitive to understand and work with.</w:t>
      </w:r>
      <w:r w:rsidR="001102AA" w:rsidRPr="002D4FF2">
        <w:rPr>
          <w:rFonts w:ascii="Arial" w:hAnsi="Arial" w:cs="Arial"/>
          <w:lang w:val="en-US"/>
        </w:rPr>
        <w:fldChar w:fldCharType="end"/>
      </w:r>
      <w:bookmarkEnd w:id="53"/>
    </w:p>
    <w:p w14:paraId="7400088F"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40555780" w14:textId="77777777" w:rsidR="007F0C78" w:rsidRPr="002D4FF2" w:rsidRDefault="007F0C78" w:rsidP="00CE7E0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250AA597" w14:textId="77777777" w:rsidR="00881450" w:rsidRPr="00A97B8B" w:rsidRDefault="00881450" w:rsidP="00CE7E07">
      <w:pPr>
        <w:pStyle w:val="BodyTextIndent"/>
        <w:jc w:val="both"/>
        <w:rPr>
          <w:rFonts w:ascii="Arial" w:hAnsi="Arial" w:cs="Arial"/>
          <w:b/>
        </w:rPr>
      </w:pPr>
      <w:r w:rsidRPr="00A97B8B">
        <w:rPr>
          <w:rFonts w:ascii="Arial" w:hAnsi="Arial" w:cs="Arial"/>
          <w:b/>
        </w:rPr>
        <w:t>8.</w:t>
      </w:r>
      <w:r w:rsidRPr="00A97B8B">
        <w:rPr>
          <w:rFonts w:ascii="Arial" w:hAnsi="Arial" w:cs="Arial"/>
          <w:b/>
        </w:rPr>
        <w:tab/>
      </w:r>
      <w:r w:rsidRPr="003B3B1B">
        <w:rPr>
          <w:rFonts w:ascii="Arial" w:hAnsi="Arial" w:cs="Arial"/>
          <w:b/>
        </w:rPr>
        <w:t>S</w:t>
      </w:r>
      <w:r w:rsidR="00D3224D" w:rsidRPr="003B3B1B">
        <w:rPr>
          <w:rFonts w:ascii="Arial" w:hAnsi="Arial" w:cs="Arial"/>
          <w:b/>
        </w:rPr>
        <w:t>ECONDARY ANALYSIS OF DATA</w:t>
      </w:r>
      <w:r w:rsidRPr="003B3B1B">
        <w:rPr>
          <w:rFonts w:ascii="Arial" w:hAnsi="Arial" w:cs="Arial"/>
          <w:b/>
        </w:rPr>
        <w:t>:</w:t>
      </w:r>
      <w:r w:rsidRPr="00A97B8B">
        <w:rPr>
          <w:rFonts w:ascii="Arial" w:hAnsi="Arial" w:cs="Arial"/>
          <w:b/>
        </w:rPr>
        <w:t xml:space="preserve">    </w:t>
      </w:r>
    </w:p>
    <w:p w14:paraId="247F4E66" w14:textId="586EDA45" w:rsidR="00422CF4" w:rsidRDefault="00422CF4"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r w:rsidRPr="002D4FF2">
        <w:rPr>
          <w:rFonts w:ascii="Arial" w:hAnsi="Arial" w:cs="Arial"/>
        </w:rPr>
        <w:t xml:space="preserve">NOTE:  Secondary Data Analysis is described as the analysis of data </w:t>
      </w:r>
      <w:r w:rsidR="00A20D38">
        <w:rPr>
          <w:rFonts w:ascii="Arial" w:hAnsi="Arial" w:cs="Arial"/>
        </w:rPr>
        <w:t xml:space="preserve">involving human participants </w:t>
      </w:r>
      <w:r w:rsidRPr="002D4FF2">
        <w:rPr>
          <w:rFonts w:ascii="Arial" w:hAnsi="Arial" w:cs="Arial"/>
        </w:rPr>
        <w:t>collected for a purpose other than that for which it was originally collected</w:t>
      </w:r>
      <w:r w:rsidRPr="002D4FF2">
        <w:rPr>
          <w:rStyle w:val="tgc"/>
          <w:rFonts w:ascii="Arial" w:hAnsi="Arial" w:cs="Arial"/>
        </w:rPr>
        <w:t xml:space="preserve"> </w:t>
      </w:r>
      <w:proofErr w:type="gramStart"/>
      <w:r w:rsidRPr="002D4FF2">
        <w:rPr>
          <w:rStyle w:val="tgc"/>
          <w:rFonts w:ascii="Arial" w:hAnsi="Arial" w:cs="Arial"/>
        </w:rPr>
        <w:t>in order to</w:t>
      </w:r>
      <w:proofErr w:type="gramEnd"/>
      <w:r w:rsidRPr="002D4FF2">
        <w:rPr>
          <w:rStyle w:val="tgc"/>
          <w:rFonts w:ascii="Arial" w:hAnsi="Arial" w:cs="Arial"/>
        </w:rPr>
        <w:t xml:space="preserve"> pursue a research interest which is distinct from that of the original work.  Researchers are advised to</w:t>
      </w:r>
      <w:r w:rsidRPr="002D4FF2">
        <w:rPr>
          <w:rFonts w:ascii="Arial" w:hAnsi="Arial" w:cs="Arial"/>
        </w:rPr>
        <w:t xml:space="preserve"> review the “</w:t>
      </w:r>
      <w:hyperlink r:id="rId17" w:tgtFrame="_blank" w:history="1">
        <w:r w:rsidRPr="00AA3A79">
          <w:rPr>
            <w:rStyle w:val="Hyperlink"/>
            <w:rFonts w:ascii="Arial" w:hAnsi="Arial" w:cs="Arial"/>
          </w:rPr>
          <w:t>Secondary Data Analysis Guidelines</w:t>
        </w:r>
      </w:hyperlink>
      <w:r w:rsidRPr="002D4FF2">
        <w:rPr>
          <w:rFonts w:ascii="Arial" w:hAnsi="Arial" w:cs="Arial"/>
        </w:rPr>
        <w:t>” for further information on requirements related to use of secondary data for research purp</w:t>
      </w:r>
      <w:r w:rsidR="000541A8">
        <w:rPr>
          <w:rFonts w:ascii="Arial" w:hAnsi="Arial" w:cs="Arial"/>
        </w:rPr>
        <w:t>oses.</w:t>
      </w:r>
      <w:r w:rsidR="000B4247">
        <w:rPr>
          <w:rFonts w:ascii="Arial" w:hAnsi="Arial" w:cs="Arial"/>
        </w:rPr>
        <w:t xml:space="preserve"> </w:t>
      </w:r>
    </w:p>
    <w:p w14:paraId="51499DD9" w14:textId="77777777" w:rsidR="000B4247"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2B54FD0C" w14:textId="47FC6017" w:rsidR="000B4247" w:rsidRPr="004E63C9" w:rsidRDefault="000B4247" w:rsidP="004E63C9">
      <w:pPr>
        <w:pStyle w:val="ListParagraph"/>
        <w:numPr>
          <w:ilvl w:val="0"/>
          <w:numId w:val="40"/>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rPr>
      </w:pPr>
      <w:r w:rsidRPr="004E63C9">
        <w:rPr>
          <w:rFonts w:ascii="Arial" w:hAnsi="Arial" w:cs="Arial"/>
          <w:b/>
        </w:rPr>
        <w:t>Are you conducting secondary data analysis?</w:t>
      </w:r>
    </w:p>
    <w:p w14:paraId="767C8DB2" w14:textId="0750FC98"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ed/>
            </w:checkBox>
          </w:ffData>
        </w:fldChar>
      </w:r>
      <w:r w:rsidR="000B4247" w:rsidRPr="002D4FF2">
        <w:rPr>
          <w:rFonts w:ascii="Arial" w:hAnsi="Arial" w:cs="Arial"/>
          <w:b/>
          <w:lang w:val="en-US"/>
        </w:rPr>
        <w:instrText xml:space="preserve"> FORMCHECKBOX </w:instrText>
      </w:r>
      <w:r w:rsidR="000B424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N – If ‘No,’ please go to Question 9</w:t>
      </w:r>
    </w:p>
    <w:p w14:paraId="2354EBCA" w14:textId="1FAF50D1" w:rsidR="000B4247" w:rsidRPr="002D4FF2" w:rsidRDefault="004E63C9" w:rsidP="000B424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b/>
        </w:rPr>
      </w:pPr>
      <w:r>
        <w:rPr>
          <w:rFonts w:ascii="Arial" w:hAnsi="Arial" w:cs="Arial"/>
          <w:b/>
          <w:lang w:val="en-US"/>
        </w:rPr>
        <w:t xml:space="preserve">      </w:t>
      </w:r>
      <w:r w:rsidR="000B4247" w:rsidRPr="002D4FF2">
        <w:rPr>
          <w:rFonts w:ascii="Arial" w:hAnsi="Arial" w:cs="Arial"/>
          <w:b/>
          <w:lang w:val="en-US"/>
        </w:rPr>
        <w:fldChar w:fldCharType="begin">
          <w:ffData>
            <w:name w:val="Check19"/>
            <w:enabled/>
            <w:calcOnExit w:val="0"/>
            <w:checkBox>
              <w:sizeAuto/>
              <w:default w:val="0"/>
            </w:checkBox>
          </w:ffData>
        </w:fldChar>
      </w:r>
      <w:r w:rsidR="000B4247" w:rsidRPr="002D4FF2">
        <w:rPr>
          <w:rFonts w:ascii="Arial" w:hAnsi="Arial" w:cs="Arial"/>
          <w:b/>
          <w:lang w:val="en-US"/>
        </w:rPr>
        <w:instrText xml:space="preserve"> FORMCHECKBOX </w:instrText>
      </w:r>
      <w:r w:rsidR="000B4247" w:rsidRPr="002D4FF2">
        <w:rPr>
          <w:rFonts w:ascii="Arial" w:hAnsi="Arial" w:cs="Arial"/>
          <w:b/>
          <w:lang w:val="en-US"/>
        </w:rPr>
      </w:r>
      <w:r w:rsidR="000B4247" w:rsidRPr="002D4FF2">
        <w:rPr>
          <w:rFonts w:ascii="Arial" w:hAnsi="Arial" w:cs="Arial"/>
          <w:b/>
          <w:lang w:val="en-US"/>
        </w:rPr>
        <w:fldChar w:fldCharType="separate"/>
      </w:r>
      <w:r w:rsidR="000B4247" w:rsidRPr="002D4FF2">
        <w:rPr>
          <w:rFonts w:ascii="Arial" w:hAnsi="Arial" w:cs="Arial"/>
          <w:b/>
          <w:lang w:val="en-US"/>
        </w:rPr>
        <w:fldChar w:fldCharType="end"/>
      </w:r>
      <w:r w:rsidR="000B4247" w:rsidRPr="002D4FF2">
        <w:rPr>
          <w:rFonts w:ascii="Arial" w:hAnsi="Arial" w:cs="Arial"/>
          <w:b/>
          <w:lang w:val="en-US"/>
        </w:rPr>
        <w:t xml:space="preserve"> </w:t>
      </w:r>
      <w:r w:rsidR="000B4247" w:rsidRPr="002D4FF2">
        <w:rPr>
          <w:rFonts w:ascii="Arial" w:hAnsi="Arial" w:cs="Arial"/>
          <w:b/>
        </w:rPr>
        <w:t>Y</w:t>
      </w:r>
    </w:p>
    <w:p w14:paraId="4F5E2AB2" w14:textId="77777777" w:rsidR="000B4247" w:rsidRPr="002D4FF2" w:rsidRDefault="000B4247" w:rsidP="00CE7E07">
      <w:p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rPr>
      </w:pPr>
    </w:p>
    <w:p w14:paraId="0BAF4F9D" w14:textId="2FCAF6AA" w:rsidR="004E63C9" w:rsidRPr="002D4FF2" w:rsidRDefault="004E63C9" w:rsidP="004E63C9">
      <w:pPr>
        <w:pStyle w:val="BodyTextIndent"/>
        <w:jc w:val="both"/>
        <w:rPr>
          <w:rFonts w:ascii="Arial" w:hAnsi="Arial" w:cs="Arial"/>
          <w:sz w:val="20"/>
        </w:rPr>
      </w:pPr>
      <w:r>
        <w:rPr>
          <w:rFonts w:ascii="Arial" w:hAnsi="Arial" w:cs="Arial"/>
          <w:b/>
          <w:sz w:val="20"/>
        </w:rPr>
        <w:tab/>
      </w:r>
      <w:r w:rsidRPr="002D4FF2">
        <w:rPr>
          <w:rFonts w:ascii="Arial" w:hAnsi="Arial" w:cs="Arial"/>
          <w:b/>
          <w:sz w:val="20"/>
        </w:rPr>
        <w:t>If ‘Yes,’ please</w:t>
      </w:r>
      <w:r w:rsidRPr="002D4FF2">
        <w:rPr>
          <w:rFonts w:ascii="Arial" w:hAnsi="Arial" w:cs="Arial"/>
          <w:sz w:val="20"/>
        </w:rPr>
        <w:t xml:space="preserve"> answer the following questions:</w:t>
      </w:r>
    </w:p>
    <w:p w14:paraId="195C54B0" w14:textId="77777777" w:rsidR="004E63C9" w:rsidRDefault="004E63C9" w:rsidP="004E63C9">
      <w:pPr>
        <w:rPr>
          <w:rFonts w:ascii="Arial" w:hAnsi="Arial" w:cs="Arial"/>
          <w:b/>
        </w:rPr>
      </w:pPr>
    </w:p>
    <w:p w14:paraId="5D432516" w14:textId="15026EAB" w:rsidR="00544F0B" w:rsidRPr="004E63C9" w:rsidRDefault="00544F0B" w:rsidP="004E63C9">
      <w:pPr>
        <w:pStyle w:val="ListParagraph"/>
        <w:numPr>
          <w:ilvl w:val="0"/>
          <w:numId w:val="41"/>
        </w:numPr>
        <w:rPr>
          <w:rFonts w:ascii="Arial" w:hAnsi="Arial" w:cs="Arial"/>
          <w:bCs/>
          <w:sz w:val="22"/>
          <w:szCs w:val="22"/>
        </w:rPr>
      </w:pPr>
      <w:r w:rsidRPr="004E63C9">
        <w:rPr>
          <w:rFonts w:ascii="Arial" w:hAnsi="Arial" w:cs="Arial"/>
          <w:b/>
        </w:rPr>
        <w:t xml:space="preserve">Source of Data: </w:t>
      </w:r>
      <w:r w:rsidRPr="004E63C9">
        <w:rPr>
          <w:rFonts w:ascii="Arial" w:hAnsi="Arial" w:cs="Arial"/>
          <w:bCs/>
        </w:rPr>
        <w:t>Who is providing the data or biological materials, or images? Provide the original protocol clearance letter, or the number and the date of clearance (approval), if available. Attach initial consent form if available. If this information is not available, please explain</w:t>
      </w:r>
      <w:r w:rsidRPr="004E63C9">
        <w:rPr>
          <w:rFonts w:ascii="Arial" w:hAnsi="Arial" w:cs="Arial"/>
          <w:bCs/>
          <w:sz w:val="22"/>
          <w:szCs w:val="22"/>
        </w:rPr>
        <w:t>.</w:t>
      </w:r>
    </w:p>
    <w:p w14:paraId="6A1678C2" w14:textId="00664B0D"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r>
        <w:rPr>
          <w:rFonts w:ascii="Arial" w:hAnsi="Arial" w:cs="Arial"/>
          <w:lang w:val="en-US"/>
        </w:rPr>
        <w:br/>
      </w:r>
      <w:r>
        <w:rPr>
          <w:rFonts w:ascii="Arial" w:hAnsi="Arial" w:cs="Arial"/>
          <w:lang w:val="en-US"/>
        </w:rPr>
        <w:br/>
      </w:r>
    </w:p>
    <w:p w14:paraId="589FC2C4" w14:textId="150991C7"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Type of Data:</w:t>
      </w:r>
      <w:r w:rsidRPr="003B3B1B">
        <w:rPr>
          <w:rFonts w:ascii="Arial" w:hAnsi="Arial" w:cs="Arial"/>
          <w:lang w:val="en-US"/>
        </w:rPr>
        <w:t xml:space="preserve"> What kinds of data or biological samples or images (</w:t>
      </w:r>
      <w:r w:rsidR="003B3B1B" w:rsidRPr="003B3B1B">
        <w:rPr>
          <w:rFonts w:ascii="Arial" w:hAnsi="Arial" w:cs="Arial"/>
          <w:lang w:val="en-US"/>
        </w:rPr>
        <w:t>e.g.,</w:t>
      </w:r>
      <w:r w:rsidRPr="003B3B1B">
        <w:rPr>
          <w:rFonts w:ascii="Arial" w:hAnsi="Arial" w:cs="Arial"/>
          <w:lang w:val="en-US"/>
        </w:rPr>
        <w:t xml:space="preserve"> medical files, blood samples, school records, etc.) will be used?</w:t>
      </w:r>
    </w:p>
    <w:p w14:paraId="5F1290E2"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072D9483" w14:textId="173523D1" w:rsidR="00544F0B" w:rsidRPr="003B3B1B" w:rsidRDefault="00544F0B" w:rsidP="004E63C9">
      <w:pPr>
        <w:pStyle w:val="ListParagraph"/>
        <w:numPr>
          <w:ilvl w:val="0"/>
          <w:numId w:val="41"/>
        </w:numPr>
        <w:rPr>
          <w:rFonts w:ascii="Arial" w:hAnsi="Arial" w:cs="Arial"/>
          <w:bCs/>
          <w:sz w:val="22"/>
          <w:szCs w:val="22"/>
        </w:rPr>
      </w:pPr>
      <w:r w:rsidRPr="003B3B1B">
        <w:rPr>
          <w:rFonts w:ascii="Arial" w:hAnsi="Arial" w:cs="Arial"/>
          <w:b/>
          <w:bCs/>
          <w:lang w:val="en-US"/>
        </w:rPr>
        <w:t>Participants:</w:t>
      </w:r>
      <w:r w:rsidRPr="003B3B1B">
        <w:rPr>
          <w:rFonts w:ascii="Arial" w:hAnsi="Arial" w:cs="Arial"/>
          <w:lang w:val="en-US"/>
        </w:rPr>
        <w:t xml:space="preserve"> Describe the characteristics of the participants from whom the information was originally collected (</w:t>
      </w:r>
      <w:r w:rsidR="003B3B1B" w:rsidRPr="003B3B1B">
        <w:rPr>
          <w:rFonts w:ascii="Arial" w:hAnsi="Arial" w:cs="Arial"/>
          <w:lang w:val="en-US"/>
        </w:rPr>
        <w:t>e.g.,</w:t>
      </w:r>
      <w:r w:rsidRPr="003B3B1B">
        <w:rPr>
          <w:rFonts w:ascii="Arial" w:hAnsi="Arial" w:cs="Arial"/>
          <w:lang w:val="en-US"/>
        </w:rPr>
        <w:t xml:space="preserve"> accountants working in government, people with asthma).  </w:t>
      </w:r>
    </w:p>
    <w:p w14:paraId="4A241EAA" w14:textId="77777777" w:rsidR="003B3B1B" w:rsidRDefault="003B3B1B" w:rsidP="004E63C9">
      <w:pPr>
        <w:pStyle w:val="ListParagraph"/>
        <w:ind w:left="1080" w:firstLine="360"/>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t xml:space="preserve"> </w:t>
      </w:r>
      <w:r>
        <w:rPr>
          <w:rFonts w:ascii="Arial" w:hAnsi="Arial" w:cs="Arial"/>
          <w:lang w:val="en-US"/>
        </w:rPr>
        <w:br/>
      </w:r>
    </w:p>
    <w:p w14:paraId="22540937" w14:textId="243BE7BE" w:rsidR="00544F0B" w:rsidRPr="003B3B1B" w:rsidRDefault="00544F0B" w:rsidP="004E63C9">
      <w:pPr>
        <w:pStyle w:val="ListParagraph"/>
        <w:numPr>
          <w:ilvl w:val="0"/>
          <w:numId w:val="41"/>
        </w:numPr>
        <w:jc w:val="both"/>
        <w:rPr>
          <w:rFonts w:ascii="Arial" w:hAnsi="Arial" w:cs="Arial"/>
          <w:lang w:val="en-US"/>
        </w:rPr>
      </w:pPr>
      <w:r w:rsidRPr="003B3B1B">
        <w:rPr>
          <w:rFonts w:ascii="Arial" w:hAnsi="Arial" w:cs="Arial"/>
          <w:b/>
          <w:bCs/>
          <w:lang w:val="en-US"/>
        </w:rPr>
        <w:t>Other Permissions:</w:t>
      </w:r>
      <w:r w:rsidRPr="003B3B1B">
        <w:rPr>
          <w:rFonts w:ascii="Arial" w:hAnsi="Arial" w:cs="Arial"/>
          <w:lang w:val="en-US"/>
        </w:rPr>
        <w:t xml:space="preserve"> Describe any permissions required for secondary use of this data or materials.  If applicable, include copies of the relevant documents (</w:t>
      </w:r>
      <w:r w:rsidR="003B3B1B" w:rsidRPr="003B3B1B">
        <w:rPr>
          <w:rFonts w:ascii="Arial" w:hAnsi="Arial" w:cs="Arial"/>
          <w:lang w:val="en-US"/>
        </w:rPr>
        <w:t>e.g.,</w:t>
      </w:r>
      <w:r w:rsidRPr="003B3B1B">
        <w:rPr>
          <w:rFonts w:ascii="Arial" w:hAnsi="Arial" w:cs="Arial"/>
          <w:lang w:val="en-US"/>
        </w:rPr>
        <w:t xml:space="preserve"> contract/data sharing agreement, permission letter/email, other REBs or Institutional approvals).  If </w:t>
      </w:r>
      <w:proofErr w:type="gramStart"/>
      <w:r w:rsidRPr="003B3B1B">
        <w:rPr>
          <w:rFonts w:ascii="Arial" w:hAnsi="Arial" w:cs="Arial"/>
          <w:lang w:val="en-US"/>
        </w:rPr>
        <w:t>not</w:t>
      </w:r>
      <w:proofErr w:type="gramEnd"/>
      <w:r w:rsidRPr="003B3B1B">
        <w:rPr>
          <w:rFonts w:ascii="Arial" w:hAnsi="Arial" w:cs="Arial"/>
          <w:lang w:val="en-US"/>
        </w:rPr>
        <w:t xml:space="preserve"> available, please explain.</w:t>
      </w:r>
    </w:p>
    <w:p w14:paraId="78AD9A59" w14:textId="77777777" w:rsid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Pr>
          <w:rFonts w:ascii="Arial" w:hAnsi="Arial" w:cs="Arial"/>
          <w:lang w:val="en-US"/>
        </w:rPr>
        <w:br/>
      </w:r>
    </w:p>
    <w:p w14:paraId="37B601B3" w14:textId="4A96AEBE" w:rsidR="003B3B1B" w:rsidRDefault="005E5AC9" w:rsidP="004E63C9">
      <w:pPr>
        <w:pStyle w:val="ListParagraph"/>
        <w:numPr>
          <w:ilvl w:val="0"/>
          <w:numId w:val="41"/>
        </w:numPr>
        <w:jc w:val="both"/>
        <w:rPr>
          <w:rFonts w:ascii="Arial" w:hAnsi="Arial" w:cs="Arial"/>
          <w:lang w:val="en-US"/>
        </w:rPr>
      </w:pPr>
      <w:r>
        <w:rPr>
          <w:rFonts w:ascii="Arial" w:hAnsi="Arial" w:cs="Arial"/>
          <w:b/>
          <w:bCs/>
          <w:lang w:val="en-US"/>
        </w:rPr>
        <w:t>Participants</w:t>
      </w:r>
      <w:r w:rsidR="00544F0B" w:rsidRPr="003B3B1B">
        <w:rPr>
          <w:rFonts w:ascii="Arial" w:hAnsi="Arial" w:cs="Arial"/>
          <w:b/>
          <w:bCs/>
          <w:lang w:val="en-US"/>
        </w:rPr>
        <w:t>’ Consent:</w:t>
      </w:r>
      <w:r w:rsidR="00544F0B" w:rsidRPr="003B3B1B">
        <w:rPr>
          <w:rFonts w:ascii="Arial" w:hAnsi="Arial" w:cs="Arial"/>
          <w:lang w:val="en-US"/>
        </w:rPr>
        <w:t xml:space="preserve"> What was the participants’ understanding of the use of the data or materials?  </w:t>
      </w:r>
      <w:proofErr w:type="gramStart"/>
      <w:r w:rsidR="00544F0B" w:rsidRPr="003B3B1B">
        <w:rPr>
          <w:rFonts w:ascii="Arial" w:hAnsi="Arial" w:cs="Arial"/>
          <w:lang w:val="en-US"/>
        </w:rPr>
        <w:t>Is this understanding</w:t>
      </w:r>
      <w:proofErr w:type="gramEnd"/>
      <w:r w:rsidR="00544F0B" w:rsidRPr="003B3B1B">
        <w:rPr>
          <w:rFonts w:ascii="Arial" w:hAnsi="Arial" w:cs="Arial"/>
          <w:lang w:val="en-US"/>
        </w:rPr>
        <w:t xml:space="preserve"> consistent with the proposed use?  If not, please explain.  </w:t>
      </w:r>
    </w:p>
    <w:p w14:paraId="3FFE7C5B" w14:textId="5C6BF556" w:rsidR="00544F0B" w:rsidRPr="003B3B1B" w:rsidRDefault="003B3B1B" w:rsidP="004E63C9">
      <w:pPr>
        <w:pStyle w:val="ListParagraph"/>
        <w:ind w:left="108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544F0B" w:rsidRPr="003B3B1B">
        <w:rPr>
          <w:rFonts w:ascii="Arial" w:hAnsi="Arial" w:cs="Arial"/>
          <w:lang w:val="en-US"/>
        </w:rPr>
        <w:t xml:space="preserve"> </w:t>
      </w:r>
    </w:p>
    <w:p w14:paraId="617F100B" w14:textId="34AFBEC2" w:rsidR="00544F0B" w:rsidRPr="00544F0B"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sz w:val="24"/>
          <w:szCs w:val="24"/>
          <w:lang w:val="en-US"/>
        </w:rPr>
      </w:pPr>
    </w:p>
    <w:p w14:paraId="62976470" w14:textId="16543A96" w:rsidR="00544F0B" w:rsidRPr="00544F0B" w:rsidRDefault="00544F0B" w:rsidP="004E63C9">
      <w:pPr>
        <w:pStyle w:val="ListParagraph"/>
        <w:numPr>
          <w:ilvl w:val="0"/>
          <w:numId w:val="42"/>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544F0B">
        <w:rPr>
          <w:rFonts w:ascii="Arial" w:hAnsi="Arial" w:cs="Arial"/>
        </w:rPr>
        <w:t xml:space="preserve">Are you using </w:t>
      </w:r>
      <w:r w:rsidRPr="00544F0B">
        <w:rPr>
          <w:rFonts w:ascii="Arial" w:hAnsi="Arial" w:cs="Arial"/>
          <w:b/>
          <w:bCs/>
        </w:rPr>
        <w:t>Anonymous Data</w:t>
      </w:r>
      <w:r w:rsidRPr="00544F0B">
        <w:rPr>
          <w:rFonts w:ascii="Arial" w:hAnsi="Arial" w:cs="Arial"/>
          <w:lang w:val="en-US"/>
        </w:rPr>
        <w:t>? (data which never included personal identifiers)</w:t>
      </w:r>
    </w:p>
    <w:p w14:paraId="64F512D9"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28E0F9D5"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9DD228A"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p>
    <w:p w14:paraId="1382F0E3" w14:textId="77777777" w:rsidR="00544F0B" w:rsidRPr="002D4FF2" w:rsidRDefault="00544F0B" w:rsidP="00544F0B">
      <w:pPr>
        <w:pStyle w:val="BodyTextIndent"/>
        <w:ind w:left="1080"/>
        <w:jc w:val="both"/>
        <w:rPr>
          <w:rFonts w:ascii="Arial" w:hAnsi="Arial" w:cs="Arial"/>
          <w:b/>
          <w:sz w:val="20"/>
        </w:rPr>
      </w:pPr>
    </w:p>
    <w:p w14:paraId="215FE565" w14:textId="77777777" w:rsidR="00544F0B" w:rsidRPr="002D4FF2" w:rsidRDefault="00544F0B" w:rsidP="004E63C9">
      <w:pPr>
        <w:pStyle w:val="BodyTextIndent"/>
        <w:numPr>
          <w:ilvl w:val="0"/>
          <w:numId w:val="42"/>
        </w:numPr>
        <w:jc w:val="both"/>
        <w:rPr>
          <w:rFonts w:ascii="Arial" w:hAnsi="Arial" w:cs="Arial"/>
          <w:sz w:val="20"/>
        </w:rPr>
      </w:pPr>
      <w:r w:rsidRPr="002D4FF2">
        <w:rPr>
          <w:rFonts w:ascii="Arial" w:hAnsi="Arial" w:cs="Arial"/>
          <w:sz w:val="20"/>
        </w:rPr>
        <w:t xml:space="preserve">Are you using </w:t>
      </w:r>
      <w:r w:rsidRPr="002D4FF2">
        <w:rPr>
          <w:rFonts w:ascii="Arial" w:hAnsi="Arial" w:cs="Arial"/>
          <w:b/>
          <w:sz w:val="20"/>
        </w:rPr>
        <w:t>Anonymized data</w:t>
      </w:r>
      <w:r w:rsidRPr="002D4FF2">
        <w:rPr>
          <w:rFonts w:ascii="Arial" w:hAnsi="Arial" w:cs="Arial"/>
          <w:sz w:val="20"/>
        </w:rPr>
        <w:t xml:space="preserve">? (Data which has been stripped of personal identifiers; no potential for data linkage.) </w:t>
      </w:r>
    </w:p>
    <w:p w14:paraId="76F01E9E"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4D385D0"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71C1647C" w14:textId="77777777" w:rsidR="00544F0B" w:rsidRPr="002D4FF2" w:rsidRDefault="00544F0B" w:rsidP="00544F0B">
      <w:pPr>
        <w:pStyle w:val="BodyTextIndent"/>
        <w:ind w:left="1080" w:firstLine="0"/>
        <w:jc w:val="both"/>
        <w:rPr>
          <w:rFonts w:ascii="Arial" w:hAnsi="Arial" w:cs="Arial"/>
          <w:sz w:val="20"/>
        </w:rPr>
      </w:pPr>
    </w:p>
    <w:p w14:paraId="2338E6DB" w14:textId="77777777" w:rsidR="00544F0B" w:rsidRPr="0006663A" w:rsidRDefault="00544F0B" w:rsidP="004E63C9">
      <w:pPr>
        <w:pStyle w:val="ListParagraph"/>
        <w:numPr>
          <w:ilvl w:val="0"/>
          <w:numId w:val="42"/>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06663A">
        <w:rPr>
          <w:rFonts w:ascii="Arial" w:hAnsi="Arial" w:cs="Arial"/>
          <w:lang w:val="en-US"/>
        </w:rPr>
        <w:t xml:space="preserve">Are you using </w:t>
      </w:r>
      <w:r w:rsidRPr="0006663A">
        <w:rPr>
          <w:rFonts w:ascii="Arial" w:hAnsi="Arial" w:cs="Arial"/>
          <w:b/>
          <w:lang w:val="en-US"/>
        </w:rPr>
        <w:t>Identifiable data</w:t>
      </w:r>
      <w:r w:rsidRPr="0006663A">
        <w:rPr>
          <w:rFonts w:ascii="Arial" w:hAnsi="Arial" w:cs="Arial"/>
          <w:lang w:val="en-US"/>
        </w:rPr>
        <w:t>?</w:t>
      </w:r>
    </w:p>
    <w:p w14:paraId="58FD1222"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7FAD937D" w14:textId="77777777" w:rsidR="00544F0B" w:rsidRPr="002D4FF2" w:rsidRDefault="00544F0B"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r w:rsidRPr="002D4FF2">
        <w:rPr>
          <w:rFonts w:ascii="Arial" w:hAnsi="Arial" w:cs="Arial"/>
        </w:rPr>
        <w:t xml:space="preserve"> </w:t>
      </w:r>
    </w:p>
    <w:p w14:paraId="5C3A7759" w14:textId="77777777" w:rsidR="00544F0B" w:rsidRDefault="00544F0B" w:rsidP="00544F0B">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GB"/>
        </w:rPr>
      </w:pPr>
    </w:p>
    <w:p w14:paraId="74717E89" w14:textId="77777777" w:rsidR="004E63C9" w:rsidRDefault="00544F0B"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r w:rsidRPr="00FD5402">
        <w:rPr>
          <w:rFonts w:ascii="Arial" w:hAnsi="Arial" w:cs="Arial"/>
          <w:b/>
          <w:lang w:val="en-GB"/>
        </w:rPr>
        <w:t>If you are conducting secondary analysis</w:t>
      </w:r>
      <w:r w:rsidRPr="00FD5402">
        <w:rPr>
          <w:rFonts w:ascii="Arial" w:hAnsi="Arial" w:cs="Arial"/>
          <w:b/>
          <w:lang w:val="en-US"/>
        </w:rPr>
        <w:t xml:space="preserve"> using IDENTIFIABLE DATA, please address the following:</w:t>
      </w:r>
    </w:p>
    <w:p w14:paraId="1FAF75D3" w14:textId="77777777" w:rsidR="004E63C9" w:rsidRDefault="004E63C9" w:rsidP="004E63C9">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b/>
          <w:lang w:val="en-US"/>
        </w:rPr>
      </w:pPr>
    </w:p>
    <w:p w14:paraId="466FD26B" w14:textId="7F3497C6" w:rsidR="00544F0B" w:rsidRPr="00B41BE8" w:rsidRDefault="00544F0B" w:rsidP="004E63C9">
      <w:pPr>
        <w:pStyle w:val="ListParagraph"/>
        <w:numPr>
          <w:ilvl w:val="0"/>
          <w:numId w:val="43"/>
        </w:num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Do you plan to link this identifiable data to other data sets?</w:t>
      </w:r>
    </w:p>
    <w:p w14:paraId="4AE82285" w14:textId="543C98E7"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4" w:name="_Hlk14895748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4897AD26"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4"/>
    </w:p>
    <w:p w14:paraId="3F22D64D" w14:textId="77777777" w:rsidR="004E63C9" w:rsidRDefault="004E63C9" w:rsidP="004E63C9">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511BAF94" w14:textId="7DDA6A09" w:rsidR="00544F0B" w:rsidRPr="00B41BE8" w:rsidRDefault="00544F0B" w:rsidP="004E63C9">
      <w:pPr>
        <w:pStyle w:val="ListParagraph"/>
        <w:numPr>
          <w:ilvl w:val="0"/>
          <w:numId w:val="43"/>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b/>
          <w:lang w:val="en-US"/>
        </w:rPr>
      </w:pPr>
      <w:r w:rsidRPr="00B41BE8">
        <w:rPr>
          <w:rFonts w:ascii="Arial" w:hAnsi="Arial" w:cs="Arial"/>
          <w:b/>
          <w:iCs/>
          <w:lang w:val="en-GB"/>
        </w:rPr>
        <w:t xml:space="preserve">What personally identifiable data (e.g., name, student number, telephone number, date of birth, etc.) from this data set do you plan on using in your research? Also, please explain why you need to collect this identifiable data and justify why each item is required to conduct your research. </w:t>
      </w:r>
    </w:p>
    <w:p w14:paraId="17F6298B" w14:textId="77777777" w:rsidR="004E63C9" w:rsidRDefault="00544F0B" w:rsidP="004E63C9">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7DE881A" w14:textId="77777777" w:rsidR="004E63C9" w:rsidRDefault="004E63C9" w:rsidP="004E63C9">
      <w:pPr>
        <w:pStyle w:val="ListParagraph"/>
        <w:ind w:left="1440" w:firstLine="360"/>
        <w:jc w:val="both"/>
        <w:rPr>
          <w:rFonts w:ascii="Arial" w:hAnsi="Arial" w:cs="Arial"/>
          <w:lang w:val="en-US"/>
        </w:rPr>
      </w:pPr>
    </w:p>
    <w:p w14:paraId="005B3104" w14:textId="35ED78FC" w:rsidR="00544F0B" w:rsidRPr="004E63C9" w:rsidRDefault="00544F0B" w:rsidP="004E63C9">
      <w:pPr>
        <w:pStyle w:val="ListParagraph"/>
        <w:numPr>
          <w:ilvl w:val="0"/>
          <w:numId w:val="43"/>
        </w:numPr>
        <w:jc w:val="both"/>
        <w:rPr>
          <w:rFonts w:ascii="Arial" w:hAnsi="Arial" w:cs="Arial"/>
          <w:lang w:val="en-US"/>
        </w:rPr>
      </w:pPr>
      <w:r w:rsidRPr="00B41BE8">
        <w:rPr>
          <w:rFonts w:ascii="Arial" w:hAnsi="Arial" w:cs="Arial"/>
          <w:b/>
          <w:bCs/>
        </w:rPr>
        <w:t>Describe the details of any agreement you have, or will have, in place with the owner of this data to allow you to use these data for your research.</w:t>
      </w:r>
      <w:r w:rsidRPr="004E63C9">
        <w:rPr>
          <w:rFonts w:ascii="Arial" w:hAnsi="Arial" w:cs="Arial"/>
        </w:rPr>
        <w:t xml:space="preserve"> </w:t>
      </w:r>
      <w:r w:rsidRPr="004E63C9">
        <w:rPr>
          <w:rFonts w:ascii="Arial" w:hAnsi="Arial" w:cs="Arial"/>
          <w:b/>
          <w:i/>
        </w:rPr>
        <w:t>(</w:t>
      </w:r>
      <w:r w:rsidRPr="004E63C9">
        <w:rPr>
          <w:rFonts w:ascii="Arial" w:hAnsi="Arial" w:cs="Arial"/>
          <w:b/>
          <w:i/>
          <w:u w:val="single"/>
        </w:rPr>
        <w:t xml:space="preserve">You must </w:t>
      </w:r>
      <w:r w:rsidRPr="004E63C9">
        <w:rPr>
          <w:rFonts w:ascii="Arial" w:hAnsi="Arial" w:cs="Arial"/>
          <w:b/>
          <w:i/>
        </w:rPr>
        <w:t>submit a copy of any data use/access agreements.)</w:t>
      </w:r>
    </w:p>
    <w:p w14:paraId="181625A2"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r>
        <w:rPr>
          <w:rFonts w:ascii="Arial" w:hAnsi="Arial" w:cs="Arial"/>
          <w:lang w:val="en-US"/>
        </w:rPr>
        <w:tab/>
        <w:t xml:space="preserve">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5163F22E" w14:textId="77777777" w:rsidR="004E63C9" w:rsidRDefault="004E63C9" w:rsidP="004E63C9">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lang w:val="en-US"/>
        </w:rPr>
      </w:pPr>
    </w:p>
    <w:p w14:paraId="0995A747" w14:textId="6A6A9081" w:rsidR="00544F0B" w:rsidRPr="00B41BE8" w:rsidRDefault="004E63C9" w:rsidP="004E63C9">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lang w:val="en-US"/>
        </w:rPr>
      </w:pPr>
      <w:r>
        <w:rPr>
          <w:rFonts w:ascii="Arial" w:hAnsi="Arial" w:cs="Arial"/>
          <w:lang w:val="en-US"/>
        </w:rPr>
        <w:t xml:space="preserve">      </w:t>
      </w:r>
      <w:r w:rsidR="00544F0B" w:rsidRPr="00B41BE8">
        <w:rPr>
          <w:rFonts w:ascii="Arial" w:hAnsi="Arial" w:cs="Arial"/>
          <w:b/>
          <w:bCs/>
        </w:rPr>
        <w:t>When participants first contributed their data to this data set, were there any known preferences expressed by participants at that time about how their information would be used in the future?</w:t>
      </w:r>
    </w:p>
    <w:p w14:paraId="4D3F01D2" w14:textId="15369F39"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bookmarkStart w:id="55" w:name="_Hlk148957469"/>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0535A385" w14:textId="6B8718EF" w:rsidR="00544F0B" w:rsidRPr="002D4FF2" w:rsidRDefault="004E63C9"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explain: </w:t>
      </w:r>
      <w:r w:rsidR="00544F0B" w:rsidRPr="002D4FF2">
        <w:rPr>
          <w:rFonts w:ascii="Arial" w:hAnsi="Arial" w:cs="Arial"/>
          <w:lang w:val="en-US"/>
        </w:rPr>
        <w:fldChar w:fldCharType="begin">
          <w:ffData>
            <w:name w:val="Text20"/>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bookmarkEnd w:id="55"/>
    </w:p>
    <w:p w14:paraId="75CECAB4" w14:textId="77777777" w:rsidR="00544F0B" w:rsidRPr="002D4FF2" w:rsidRDefault="00544F0B" w:rsidP="00544F0B">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4609DFF7" w14:textId="66FDCC4D" w:rsidR="00544F0B" w:rsidRDefault="00B52EAF" w:rsidP="00B52EAF">
      <w:pPr>
        <w:pStyle w:val="ListParagraph"/>
        <w:numPr>
          <w:ilvl w:val="0"/>
          <w:numId w:val="43"/>
        </w:numPr>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rPr>
      </w:pPr>
      <w:r>
        <w:rPr>
          <w:rFonts w:ascii="Arial" w:hAnsi="Arial" w:cs="Arial"/>
        </w:rPr>
        <w:t xml:space="preserve">       </w:t>
      </w:r>
      <w:r w:rsidR="00544F0B" w:rsidRPr="00B41BE8">
        <w:rPr>
          <w:rFonts w:ascii="Arial" w:hAnsi="Arial" w:cs="Arial"/>
          <w:b/>
          <w:bCs/>
        </w:rPr>
        <w:t>How will you obtain consent from the participants whose identifiable data you will be accessing?</w:t>
      </w:r>
      <w:r w:rsidRPr="00B41BE8">
        <w:rPr>
          <w:rFonts w:ascii="Arial" w:hAnsi="Arial" w:cs="Arial"/>
          <w:b/>
          <w:bCs/>
        </w:rPr>
        <w:t xml:space="preserve"> </w:t>
      </w:r>
      <w:r w:rsidR="00544F0B" w:rsidRPr="00B41BE8">
        <w:rPr>
          <w:rFonts w:ascii="Arial" w:hAnsi="Arial" w:cs="Arial"/>
          <w:b/>
          <w:bCs/>
        </w:rPr>
        <w:t>Please explain:</w:t>
      </w:r>
    </w:p>
    <w:p w14:paraId="0E1C5FD4"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14420BFA" w14:textId="77777777" w:rsidR="00B52EAF" w:rsidRPr="00B52EAF" w:rsidRDefault="00B52EAF" w:rsidP="00B52EAF">
      <w:pPr>
        <w:pStyle w:val="ListParagraph"/>
        <w:tabs>
          <w:tab w:val="left" w:pos="-1080"/>
          <w:tab w:val="left" w:pos="-720"/>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p>
    <w:p w14:paraId="4CA6B5C5" w14:textId="3AEF64AC" w:rsidR="00544F0B" w:rsidRPr="002D4FF2" w:rsidRDefault="00544F0B" w:rsidP="00B52EAF">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800"/>
        <w:jc w:val="both"/>
        <w:rPr>
          <w:rFonts w:ascii="Arial" w:hAnsi="Arial" w:cs="Arial"/>
        </w:rPr>
      </w:pPr>
      <w:r w:rsidRPr="002D4FF2">
        <w:rPr>
          <w:rFonts w:ascii="Arial" w:hAnsi="Arial" w:cs="Arial"/>
          <w:b/>
        </w:rPr>
        <w:t>NOTE:</w:t>
      </w:r>
      <w:r w:rsidRPr="002D4FF2">
        <w:rPr>
          <w:rFonts w:ascii="Arial" w:hAnsi="Arial" w:cs="Arial"/>
        </w:rPr>
        <w:t xml:space="preserve"> Consent of participants is required for research involving secondary analysis of data that includes personal identifiers. Waiver of consent may only be considered if researchers meet the additional criteria. Please consult the </w:t>
      </w:r>
      <w:hyperlink r:id="rId18" w:tgtFrame="_blank" w:history="1">
        <w:r w:rsidRPr="00BA0A80">
          <w:rPr>
            <w:rStyle w:val="Hyperlink"/>
            <w:rFonts w:ascii="Arial" w:hAnsi="Arial" w:cs="Arial"/>
          </w:rPr>
          <w:t>Secondary Data Analysis guidelines</w:t>
        </w:r>
      </w:hyperlink>
      <w:r w:rsidRPr="002D4FF2">
        <w:rPr>
          <w:rFonts w:ascii="Arial" w:hAnsi="Arial" w:cs="Arial"/>
        </w:rPr>
        <w:t xml:space="preserve"> for further information.</w:t>
      </w:r>
    </w:p>
    <w:p w14:paraId="32982354" w14:textId="77777777" w:rsidR="00544F0B" w:rsidRPr="002D4FF2" w:rsidRDefault="00544F0B" w:rsidP="00544F0B">
      <w:p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1190226A" w14:textId="212CE2F4" w:rsidR="00544F0B" w:rsidRPr="00B41BE8" w:rsidRDefault="00B52EAF" w:rsidP="00B52EAF">
      <w:pPr>
        <w:pStyle w:val="ListParagraph"/>
        <w:numPr>
          <w:ilvl w:val="0"/>
          <w:numId w:val="43"/>
        </w:numPr>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jc w:val="both"/>
        <w:rPr>
          <w:rFonts w:ascii="Arial" w:hAnsi="Arial" w:cs="Arial"/>
          <w:b/>
          <w:bCs/>
        </w:rPr>
      </w:pPr>
      <w:r>
        <w:rPr>
          <w:rFonts w:ascii="Arial" w:hAnsi="Arial" w:cs="Arial"/>
        </w:rPr>
        <w:t xml:space="preserve">      </w:t>
      </w:r>
      <w:r w:rsidR="00B41BE8">
        <w:rPr>
          <w:rFonts w:ascii="Arial" w:hAnsi="Arial" w:cs="Arial"/>
        </w:rPr>
        <w:t xml:space="preserve"> </w:t>
      </w:r>
      <w:r w:rsidR="00544F0B" w:rsidRPr="00B41BE8">
        <w:rPr>
          <w:rFonts w:ascii="Arial" w:hAnsi="Arial" w:cs="Arial"/>
          <w:b/>
          <w:bCs/>
        </w:rPr>
        <w:t xml:space="preserve">If you do </w:t>
      </w:r>
      <w:r w:rsidR="00544F0B" w:rsidRPr="00B41BE8">
        <w:rPr>
          <w:rFonts w:ascii="Arial" w:hAnsi="Arial" w:cs="Arial"/>
          <w:b/>
          <w:bCs/>
          <w:i/>
        </w:rPr>
        <w:t xml:space="preserve">not </w:t>
      </w:r>
      <w:r w:rsidR="00544F0B" w:rsidRPr="00B41BE8">
        <w:rPr>
          <w:rFonts w:ascii="Arial" w:hAnsi="Arial" w:cs="Arial"/>
          <w:b/>
          <w:bCs/>
        </w:rPr>
        <w:t xml:space="preserve">intend to seek consent of participants for use of identifiable data for secondary analysis, please provide a rationale as to why: </w:t>
      </w:r>
    </w:p>
    <w:p w14:paraId="5A589174" w14:textId="77777777" w:rsidR="00B52EAF" w:rsidRDefault="00B52EAF" w:rsidP="00B52EAF">
      <w:pPr>
        <w:pStyle w:val="ListParagraph"/>
        <w:ind w:left="1440" w:firstLine="36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3A05E90" w14:textId="77777777" w:rsidR="00B52EAF" w:rsidRPr="00FD5402" w:rsidRDefault="00B52EAF" w:rsidP="00B52EAF">
      <w:pPr>
        <w:pStyle w:val="ListParagraph"/>
        <w:tabs>
          <w:tab w:val="left" w:pos="-1080"/>
          <w:tab w:val="left" w:pos="-72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1080"/>
        <w:jc w:val="both"/>
        <w:rPr>
          <w:rFonts w:ascii="Arial" w:hAnsi="Arial" w:cs="Arial"/>
        </w:rPr>
      </w:pPr>
    </w:p>
    <w:p w14:paraId="2D33F86D" w14:textId="77777777" w:rsidR="00544F0B" w:rsidRPr="002D4FF2" w:rsidRDefault="00544F0B" w:rsidP="00544F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DCE45F0" w14:textId="77777777" w:rsidR="00544F0B" w:rsidRDefault="00544F0B" w:rsidP="004E63C9">
      <w:pPr>
        <w:pStyle w:val="ListParagraph"/>
        <w:numPr>
          <w:ilvl w:val="0"/>
          <w:numId w:val="42"/>
        </w:numPr>
        <w:snapToGrid w:val="0"/>
        <w:jc w:val="both"/>
        <w:rPr>
          <w:rFonts w:ascii="Arial" w:hAnsi="Arial" w:cs="Arial"/>
          <w:b/>
          <w:bCs/>
        </w:rPr>
      </w:pPr>
      <w:r w:rsidRPr="4E3FF7C5">
        <w:rPr>
          <w:rFonts w:ascii="Arial" w:hAnsi="Arial" w:cs="Arial"/>
          <w:b/>
          <w:bCs/>
          <w:lang w:val="en-US"/>
        </w:rPr>
        <w:t xml:space="preserve">Does your data </w:t>
      </w:r>
      <w:r w:rsidRPr="4E3FF7C5">
        <w:rPr>
          <w:rFonts w:ascii="Arial" w:hAnsi="Arial" w:cs="Arial"/>
          <w:b/>
          <w:bCs/>
        </w:rPr>
        <w:t xml:space="preserve">originate from a specific First Nations, Inuit or Métis community, or a segment of the Indigenous community at large? </w:t>
      </w:r>
    </w:p>
    <w:p w14:paraId="26FF2E53" w14:textId="77777777" w:rsidR="00B52EAF" w:rsidRPr="002D4FF2"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957B8E3"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1179F81F" w14:textId="77777777" w:rsid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jc w:val="both"/>
        <w:rPr>
          <w:rFonts w:ascii="Arial" w:hAnsi="Arial" w:cs="Arial"/>
          <w:lang w:val="en-US"/>
        </w:rPr>
      </w:pPr>
    </w:p>
    <w:p w14:paraId="67ED1D90" w14:textId="549C4303" w:rsidR="00544F0B" w:rsidRDefault="00544F0B" w:rsidP="00B52EAF">
      <w:pPr>
        <w:pStyle w:val="ListParagraph"/>
        <w:numPr>
          <w:ilvl w:val="0"/>
          <w:numId w:val="44"/>
        </w:numPr>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rPr>
      </w:pPr>
      <w:r w:rsidRPr="00B52EAF">
        <w:rPr>
          <w:rFonts w:ascii="Arial" w:hAnsi="Arial" w:cs="Arial"/>
          <w:b/>
          <w:bCs/>
        </w:rPr>
        <w:t>If you checked ‘Yes’ to the previous question</w:t>
      </w:r>
      <w:r w:rsidR="00B52EAF">
        <w:rPr>
          <w:rFonts w:ascii="Arial" w:hAnsi="Arial" w:cs="Arial"/>
        </w:rPr>
        <w:t xml:space="preserve">, </w:t>
      </w:r>
      <w:r w:rsidRPr="00B52EAF">
        <w:rPr>
          <w:rFonts w:ascii="Arial" w:hAnsi="Arial" w:cs="Arial"/>
        </w:rPr>
        <w:t xml:space="preserve">please explain if you plan to engage with the communities whom the data originated from and provide a rationale to your answer. </w:t>
      </w:r>
      <w:r w:rsidR="00052D9B">
        <w:rPr>
          <w:rFonts w:ascii="Arial" w:hAnsi="Arial" w:cs="Arial"/>
        </w:rPr>
        <w:t>Your response may require further review by the Indigenous RE</w:t>
      </w:r>
      <w:r w:rsidR="00AB4465">
        <w:rPr>
          <w:rFonts w:ascii="Arial" w:hAnsi="Arial" w:cs="Arial"/>
        </w:rPr>
        <w:t>B, which may include submitting an IREB protocol form for review (if applicable)</w:t>
      </w:r>
      <w:r w:rsidR="00052D9B">
        <w:rPr>
          <w:rFonts w:ascii="Arial" w:hAnsi="Arial" w:cs="Arial"/>
        </w:rPr>
        <w:t xml:space="preserve">. </w:t>
      </w:r>
      <w:r w:rsidRPr="00B52EAF">
        <w:rPr>
          <w:rFonts w:ascii="Arial" w:hAnsi="Arial" w:cs="Arial"/>
        </w:rPr>
        <w:t xml:space="preserve">Please note as per </w:t>
      </w:r>
      <w:r w:rsidRPr="00B52EAF">
        <w:rPr>
          <w:rFonts w:ascii="Arial" w:hAnsi="Arial" w:cs="Arial"/>
        </w:rPr>
        <w:lastRenderedPageBreak/>
        <w:t>TCPS2 Article 9.20, researchers shall, through community engagement as appropriate, address any potential inadvertent identification of communities, or misuse of traditional knowledge prior to initiating secondary use.</w:t>
      </w:r>
    </w:p>
    <w:p w14:paraId="38C0E765" w14:textId="77777777" w:rsidR="00B52EAF" w:rsidRDefault="00B52EAF" w:rsidP="00B52EAF">
      <w:pPr>
        <w:pStyle w:val="ListParagraph"/>
        <w:ind w:left="180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0660EB" w14:textId="77777777" w:rsidR="00B52EAF" w:rsidRPr="00B52EAF" w:rsidRDefault="00B52EAF" w:rsidP="00B52EAF">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jc w:val="both"/>
        <w:rPr>
          <w:rFonts w:ascii="Arial" w:hAnsi="Arial" w:cs="Arial"/>
        </w:rPr>
      </w:pPr>
    </w:p>
    <w:p w14:paraId="1EE5BCDC"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1C561675" w14:textId="61B99DC8"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 xml:space="preserve">Risks to </w:t>
      </w:r>
      <w:r w:rsidR="005E5AC9">
        <w:rPr>
          <w:rFonts w:ascii="Arial" w:hAnsi="Arial" w:cs="Arial"/>
          <w:b/>
          <w:bCs/>
        </w:rPr>
        <w:t>Participants</w:t>
      </w:r>
      <w:r>
        <w:rPr>
          <w:rFonts w:ascii="Arial" w:hAnsi="Arial" w:cs="Arial"/>
          <w:b/>
          <w:bCs/>
        </w:rPr>
        <w:t xml:space="preserve">: </w:t>
      </w:r>
      <w:r w:rsidRPr="00EF41AB">
        <w:rPr>
          <w:rFonts w:ascii="Arial" w:hAnsi="Arial" w:cs="Arial"/>
        </w:rPr>
        <w:t>Could the secondary use of these data lead to any potential harm (e.g. physical, psychological, social, legal)?  If yes, describe the nature of the potential harms and the measures you will take to minimize these harms.</w:t>
      </w:r>
    </w:p>
    <w:p w14:paraId="11A871C2" w14:textId="77777777" w:rsid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1EDFA4F" w14:textId="77777777" w:rsidR="00B41BE8" w:rsidRPr="00B41BE8" w:rsidRDefault="00B41BE8" w:rsidP="00B41BE8">
      <w:pPr>
        <w:pStyle w:val="ListParagraph"/>
        <w:tabs>
          <w:tab w:val="left" w:pos="-567"/>
          <w:tab w:val="left" w:pos="-426"/>
          <w:tab w:val="left" w:pos="-284"/>
          <w:tab w:val="left" w:pos="-142"/>
        </w:tabs>
        <w:snapToGrid w:val="0"/>
        <w:ind w:left="1080"/>
        <w:jc w:val="both"/>
        <w:rPr>
          <w:rFonts w:ascii="Arial" w:hAnsi="Arial" w:cs="Arial"/>
          <w:b/>
          <w:bCs/>
        </w:rPr>
      </w:pPr>
    </w:p>
    <w:p w14:paraId="2DA84286"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E7F89AE" w14:textId="33FCF1F9" w:rsidR="00544F0B"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Data Security</w:t>
      </w:r>
      <w:r>
        <w:rPr>
          <w:rFonts w:ascii="Arial" w:hAnsi="Arial" w:cs="Arial"/>
          <w:b/>
          <w:bCs/>
        </w:rPr>
        <w:t xml:space="preserve">: </w:t>
      </w:r>
      <w:r w:rsidRPr="002011B1">
        <w:rPr>
          <w:rFonts w:ascii="Arial" w:hAnsi="Arial" w:cs="Arial"/>
        </w:rPr>
        <w:t>Describe if and how the identity of the individuals will be safeguarded</w:t>
      </w:r>
      <w:r w:rsidRPr="00EF41AB">
        <w:rPr>
          <w:rFonts w:ascii="Arial" w:hAnsi="Arial" w:cs="Arial"/>
          <w:b/>
          <w:bCs/>
        </w:rPr>
        <w:t>.</w:t>
      </w:r>
    </w:p>
    <w:p w14:paraId="48E66064" w14:textId="68073F0C"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DD1C1B7" w14:textId="77777777" w:rsidR="00544F0B" w:rsidRDefault="00544F0B" w:rsidP="00544F0B">
      <w:pPr>
        <w:pStyle w:val="ListParagraph"/>
        <w:tabs>
          <w:tab w:val="left" w:pos="-567"/>
          <w:tab w:val="left" w:pos="-426"/>
          <w:tab w:val="left" w:pos="-284"/>
          <w:tab w:val="left" w:pos="-142"/>
        </w:tabs>
        <w:snapToGrid w:val="0"/>
        <w:jc w:val="both"/>
        <w:rPr>
          <w:rFonts w:ascii="Arial" w:hAnsi="Arial" w:cs="Arial"/>
          <w:b/>
          <w:bCs/>
        </w:rPr>
      </w:pPr>
    </w:p>
    <w:p w14:paraId="4301335E" w14:textId="77777777" w:rsidR="00544F0B" w:rsidRDefault="00544F0B" w:rsidP="004E63C9">
      <w:pPr>
        <w:pStyle w:val="ListParagraph"/>
        <w:numPr>
          <w:ilvl w:val="0"/>
          <w:numId w:val="42"/>
        </w:numPr>
        <w:tabs>
          <w:tab w:val="left" w:pos="-567"/>
          <w:tab w:val="left" w:pos="-426"/>
          <w:tab w:val="left" w:pos="-284"/>
          <w:tab w:val="left" w:pos="-142"/>
        </w:tabs>
        <w:snapToGrid w:val="0"/>
        <w:jc w:val="both"/>
        <w:rPr>
          <w:rFonts w:ascii="Arial" w:hAnsi="Arial" w:cs="Arial"/>
          <w:b/>
          <w:bCs/>
        </w:rPr>
      </w:pPr>
      <w:r w:rsidRPr="00EF41AB">
        <w:rPr>
          <w:rFonts w:ascii="Arial" w:hAnsi="Arial" w:cs="Arial"/>
          <w:b/>
          <w:bCs/>
        </w:rPr>
        <w:t>Published Data</w:t>
      </w:r>
      <w:r>
        <w:rPr>
          <w:rFonts w:ascii="Arial" w:hAnsi="Arial" w:cs="Arial"/>
          <w:b/>
          <w:bCs/>
        </w:rPr>
        <w:t xml:space="preserve">: </w:t>
      </w:r>
      <w:r w:rsidRPr="002011B1">
        <w:rPr>
          <w:rFonts w:ascii="Arial" w:hAnsi="Arial" w:cs="Arial"/>
        </w:rPr>
        <w:t>Will published data identify any study participants? (If yes, please explain)</w:t>
      </w:r>
    </w:p>
    <w:p w14:paraId="201C653B" w14:textId="790A8B4B"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N </w:t>
      </w:r>
    </w:p>
    <w:p w14:paraId="7C64583B" w14:textId="248EB794" w:rsidR="00544F0B" w:rsidRPr="002D4FF2" w:rsidRDefault="00B41BE8" w:rsidP="00544F0B">
      <w:pPr>
        <w:pStyle w:val="ListParagraph"/>
        <w:tabs>
          <w:tab w:val="left" w:pos="-360"/>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Pr>
          <w:rFonts w:ascii="Arial" w:hAnsi="Arial" w:cs="Arial"/>
          <w:lang w:val="en-US"/>
        </w:rPr>
        <w:tab/>
      </w:r>
      <w:r w:rsidR="00544F0B" w:rsidRPr="002D4FF2">
        <w:rPr>
          <w:rFonts w:ascii="Arial" w:hAnsi="Arial" w:cs="Arial"/>
          <w:lang w:val="en-US"/>
        </w:rPr>
        <w:fldChar w:fldCharType="begin">
          <w:ffData>
            <w:name w:val="Check10"/>
            <w:enabled/>
            <w:calcOnExit w:val="0"/>
            <w:checkBox>
              <w:sizeAuto/>
              <w:default w:val="0"/>
            </w:checkBox>
          </w:ffData>
        </w:fldChar>
      </w:r>
      <w:r w:rsidR="00544F0B" w:rsidRPr="002D4FF2">
        <w:rPr>
          <w:rFonts w:ascii="Arial" w:hAnsi="Arial" w:cs="Arial"/>
          <w:lang w:val="en-US"/>
        </w:rPr>
        <w:instrText xml:space="preserve"> FORMCHECKBOX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lang w:val="en-US"/>
        </w:rPr>
        <w:fldChar w:fldCharType="end"/>
      </w:r>
      <w:r w:rsidR="00544F0B" w:rsidRPr="002D4FF2">
        <w:rPr>
          <w:rFonts w:ascii="Arial" w:hAnsi="Arial" w:cs="Arial"/>
          <w:lang w:val="en-US"/>
        </w:rPr>
        <w:t xml:space="preserve"> Y</w:t>
      </w:r>
      <w:r w:rsidR="00544F0B" w:rsidRPr="002D4FF2">
        <w:rPr>
          <w:rFonts w:ascii="Arial" w:hAnsi="Arial" w:cs="Arial"/>
        </w:rPr>
        <w:t xml:space="preserve"> - If ‘Yes,’ please describe</w:t>
      </w:r>
      <w:r w:rsidR="00544F0B" w:rsidRPr="002D4FF2">
        <w:rPr>
          <w:rFonts w:ascii="Arial" w:hAnsi="Arial" w:cs="Arial"/>
          <w:bCs/>
          <w:iCs/>
          <w:lang w:val="en-GB"/>
        </w:rPr>
        <w:t xml:space="preserve">: </w:t>
      </w:r>
      <w:r w:rsidR="00544F0B" w:rsidRPr="002D4FF2">
        <w:rPr>
          <w:rFonts w:ascii="Arial" w:hAnsi="Arial" w:cs="Arial"/>
          <w:lang w:val="en-US"/>
        </w:rPr>
        <w:fldChar w:fldCharType="begin">
          <w:ffData>
            <w:name w:val="Text16"/>
            <w:enabled/>
            <w:calcOnExit w:val="0"/>
            <w:textInput/>
          </w:ffData>
        </w:fldChar>
      </w:r>
      <w:r w:rsidR="00544F0B" w:rsidRPr="002D4FF2">
        <w:rPr>
          <w:rFonts w:ascii="Arial" w:hAnsi="Arial" w:cs="Arial"/>
          <w:lang w:val="en-US"/>
        </w:rPr>
        <w:instrText xml:space="preserve"> FORMTEXT </w:instrText>
      </w:r>
      <w:r w:rsidR="00544F0B" w:rsidRPr="002D4FF2">
        <w:rPr>
          <w:rFonts w:ascii="Arial" w:hAnsi="Arial" w:cs="Arial"/>
          <w:lang w:val="en-US"/>
        </w:rPr>
      </w:r>
      <w:r w:rsidR="00544F0B" w:rsidRPr="002D4FF2">
        <w:rPr>
          <w:rFonts w:ascii="Arial" w:hAnsi="Arial" w:cs="Arial"/>
          <w:lang w:val="en-US"/>
        </w:rPr>
        <w:fldChar w:fldCharType="separate"/>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noProof/>
          <w:lang w:val="en-US"/>
        </w:rPr>
        <w:t> </w:t>
      </w:r>
      <w:r w:rsidR="00544F0B" w:rsidRPr="002D4FF2">
        <w:rPr>
          <w:rFonts w:ascii="Arial" w:hAnsi="Arial" w:cs="Arial"/>
          <w:lang w:val="en-US"/>
        </w:rPr>
        <w:fldChar w:fldCharType="end"/>
      </w:r>
    </w:p>
    <w:p w14:paraId="3099BA6F" w14:textId="77777777" w:rsidR="00544F0B" w:rsidRPr="006B4C56" w:rsidRDefault="00544F0B" w:rsidP="00544F0B">
      <w:pPr>
        <w:tabs>
          <w:tab w:val="left" w:pos="-567"/>
          <w:tab w:val="left" w:pos="-426"/>
          <w:tab w:val="left" w:pos="-284"/>
          <w:tab w:val="left" w:pos="-142"/>
        </w:tabs>
        <w:snapToGrid w:val="0"/>
        <w:ind w:left="360"/>
        <w:jc w:val="both"/>
        <w:rPr>
          <w:rFonts w:ascii="Arial" w:hAnsi="Arial" w:cs="Arial"/>
          <w:b/>
          <w:bCs/>
          <w:color w:val="FF0000"/>
          <w:sz w:val="24"/>
          <w:szCs w:val="24"/>
          <w:lang w:val="en-US"/>
        </w:rPr>
      </w:pPr>
    </w:p>
    <w:p w14:paraId="1561F867" w14:textId="51AD206F" w:rsidR="00544F0B" w:rsidRPr="00B41BE8" w:rsidRDefault="00544F0B" w:rsidP="00B41BE8">
      <w:pPr>
        <w:pStyle w:val="ListParagraph"/>
        <w:numPr>
          <w:ilvl w:val="0"/>
          <w:numId w:val="42"/>
        </w:numPr>
        <w:tabs>
          <w:tab w:val="left" w:pos="-567"/>
          <w:tab w:val="left" w:pos="-426"/>
          <w:tab w:val="left" w:pos="-284"/>
          <w:tab w:val="left" w:pos="-142"/>
        </w:tabs>
        <w:snapToGrid w:val="0"/>
        <w:jc w:val="both"/>
        <w:rPr>
          <w:rFonts w:ascii="Arial" w:hAnsi="Arial" w:cs="Arial"/>
          <w:b/>
          <w:bCs/>
          <w:color w:val="FF0000"/>
        </w:rPr>
      </w:pPr>
      <w:r w:rsidRPr="008F28EA">
        <w:rPr>
          <w:rFonts w:ascii="Arial" w:hAnsi="Arial" w:cs="Arial"/>
          <w:b/>
          <w:bCs/>
        </w:rPr>
        <w:t>Data Retention:</w:t>
      </w:r>
      <w:r>
        <w:rPr>
          <w:rFonts w:ascii="Arial" w:hAnsi="Arial" w:cs="Arial"/>
          <w:b/>
          <w:bCs/>
        </w:rPr>
        <w:t xml:space="preserve"> </w:t>
      </w:r>
      <w:r w:rsidRPr="008F28EA">
        <w:rPr>
          <w:rFonts w:ascii="Arial" w:hAnsi="Arial" w:cs="Arial"/>
          <w:b/>
          <w:bCs/>
        </w:rPr>
        <w:t xml:space="preserve"> </w:t>
      </w:r>
      <w:r w:rsidRPr="004B68EA">
        <w:rPr>
          <w:rFonts w:ascii="Arial" w:hAnsi="Arial" w:cs="Arial"/>
        </w:rPr>
        <w:t>How long will data be retained (or will it be retained indefinitely)?</w:t>
      </w:r>
    </w:p>
    <w:p w14:paraId="33CAD934" w14:textId="29A71A6D" w:rsidR="00B41BE8" w:rsidRPr="00B41BE8" w:rsidRDefault="00B41BE8" w:rsidP="00B41BE8">
      <w:pPr>
        <w:pStyle w:val="ListParagraph"/>
        <w:ind w:left="1080"/>
        <w:jc w:val="both"/>
        <w:rPr>
          <w:rFonts w:ascii="Arial" w:hAnsi="Arial" w:cs="Arial"/>
          <w:lang w:val="en-US"/>
        </w:rPr>
      </w:pPr>
      <w:r w:rsidRPr="002D4FF2">
        <w:rPr>
          <w:rFonts w:ascii="Arial" w:hAnsi="Arial" w:cs="Arial"/>
          <w:lang w:val="en-US"/>
        </w:rPr>
        <w:fldChar w:fldCharType="begin">
          <w:ffData>
            <w:name w:val="Text20"/>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621DAAD8" w14:textId="77777777" w:rsidR="009D5DC1" w:rsidRPr="002D4FF2" w:rsidRDefault="009D5DC1" w:rsidP="00962AF6">
      <w:pPr>
        <w:ind w:left="810"/>
        <w:jc w:val="both"/>
        <w:rPr>
          <w:rFonts w:ascii="Arial" w:hAnsi="Arial" w:cs="Arial"/>
        </w:rPr>
      </w:pPr>
    </w:p>
    <w:p w14:paraId="27300E8A" w14:textId="77777777" w:rsidR="007D6DCA" w:rsidRPr="00962AF6" w:rsidRDefault="007D6DCA" w:rsidP="00CE7E07">
      <w:pPr>
        <w:pStyle w:val="ListParagraph"/>
        <w:tabs>
          <w:tab w:val="left" w:pos="-1080"/>
          <w:tab w:val="left" w:pos="-720"/>
          <w:tab w:val="left" w:pos="426"/>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exact"/>
        <w:ind w:left="360"/>
        <w:jc w:val="both"/>
        <w:rPr>
          <w:rFonts w:ascii="Arial" w:hAnsi="Arial" w:cs="Arial"/>
          <w:sz w:val="22"/>
        </w:rPr>
      </w:pPr>
    </w:p>
    <w:p w14:paraId="79AA9773" w14:textId="77777777" w:rsidR="002B02D5" w:rsidRPr="00962AF6" w:rsidRDefault="000B2A4C" w:rsidP="00CE7E07">
      <w:pPr>
        <w:pStyle w:val="BodyTextIndent"/>
        <w:jc w:val="both"/>
        <w:rPr>
          <w:rFonts w:ascii="Arial" w:hAnsi="Arial" w:cs="Arial"/>
          <w:b/>
        </w:rPr>
      </w:pPr>
      <w:r w:rsidRPr="00962AF6">
        <w:rPr>
          <w:rFonts w:ascii="Arial" w:hAnsi="Arial" w:cs="Arial"/>
          <w:b/>
        </w:rPr>
        <w:t>9.</w:t>
      </w:r>
      <w:r w:rsidRPr="00962AF6">
        <w:rPr>
          <w:rFonts w:ascii="Arial" w:hAnsi="Arial" w:cs="Arial"/>
          <w:b/>
        </w:rPr>
        <w:tab/>
      </w:r>
      <w:r w:rsidR="00407F61" w:rsidRPr="00962AF6">
        <w:rPr>
          <w:rFonts w:ascii="Arial" w:hAnsi="Arial" w:cs="Arial"/>
          <w:b/>
        </w:rPr>
        <w:t>CONFLICT OF INTEREST</w:t>
      </w:r>
      <w:r w:rsidR="002702CC" w:rsidRPr="00962AF6">
        <w:rPr>
          <w:rFonts w:ascii="Arial" w:hAnsi="Arial" w:cs="Arial"/>
          <w:b/>
        </w:rPr>
        <w:t>:</w:t>
      </w:r>
    </w:p>
    <w:p w14:paraId="20811662" w14:textId="77777777" w:rsidR="00407F61" w:rsidRPr="00962AF6" w:rsidRDefault="00407F61" w:rsidP="00962AF6">
      <w:pPr>
        <w:pStyle w:val="BodyTextIndent"/>
        <w:numPr>
          <w:ilvl w:val="0"/>
          <w:numId w:val="15"/>
        </w:numPr>
        <w:jc w:val="both"/>
        <w:rPr>
          <w:rFonts w:ascii="Arial" w:hAnsi="Arial" w:cs="Arial"/>
          <w:b/>
          <w:sz w:val="20"/>
        </w:rPr>
      </w:pPr>
      <w:r w:rsidRPr="00962AF6">
        <w:rPr>
          <w:rFonts w:ascii="Arial" w:hAnsi="Arial" w:cs="Arial"/>
          <w:b/>
          <w:sz w:val="20"/>
        </w:rPr>
        <w:t>Is there a possibility of an apparent, actual or potential conflict of interest on the part of researchers, the University or sponsors? (</w:t>
      </w:r>
      <w:r w:rsidR="00B963A6" w:rsidRPr="00962AF6">
        <w:rPr>
          <w:rFonts w:ascii="Arial" w:hAnsi="Arial" w:cs="Arial"/>
          <w:b/>
          <w:sz w:val="20"/>
        </w:rPr>
        <w:t>e</w:t>
      </w:r>
      <w:r w:rsidRPr="00962AF6">
        <w:rPr>
          <w:rFonts w:ascii="Arial" w:hAnsi="Arial" w:cs="Arial"/>
          <w:b/>
          <w:sz w:val="20"/>
        </w:rPr>
        <w:t>.g. commercialization of research findings; self-funded research)</w:t>
      </w:r>
    </w:p>
    <w:p w14:paraId="13446DF8" w14:textId="462D9ED4"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433B77B2" w14:textId="77777777" w:rsidR="00407F61" w:rsidRPr="002D4FF2" w:rsidRDefault="00422CF4" w:rsidP="00962AF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 - </w:t>
      </w:r>
      <w:r w:rsidR="00407F61" w:rsidRPr="002D4FF2">
        <w:rPr>
          <w:rFonts w:ascii="Arial" w:hAnsi="Arial" w:cs="Arial"/>
          <w:i/>
          <w:lang w:val="en-US"/>
        </w:rPr>
        <w:t xml:space="preserve">If </w:t>
      </w:r>
      <w:r w:rsidR="008F7701" w:rsidRPr="002D4FF2">
        <w:rPr>
          <w:rFonts w:ascii="Arial" w:hAnsi="Arial" w:cs="Arial"/>
          <w:i/>
          <w:lang w:val="en-US"/>
        </w:rPr>
        <w:t>‘Y</w:t>
      </w:r>
      <w:r w:rsidR="00407F61" w:rsidRPr="002D4FF2">
        <w:rPr>
          <w:rFonts w:ascii="Arial" w:hAnsi="Arial" w:cs="Arial"/>
          <w:i/>
          <w:lang w:val="en-US"/>
        </w:rPr>
        <w:t>es,</w:t>
      </w:r>
      <w:r w:rsidR="008F7701" w:rsidRPr="002D4FF2">
        <w:rPr>
          <w:rFonts w:ascii="Arial" w:hAnsi="Arial" w:cs="Arial"/>
          <w:i/>
          <w:lang w:val="en-US"/>
        </w:rPr>
        <w:t>’</w:t>
      </w:r>
      <w:r w:rsidR="00407F61" w:rsidRPr="002D4FF2">
        <w:rPr>
          <w:rFonts w:ascii="Arial" w:hAnsi="Arial" w:cs="Arial"/>
          <w:i/>
          <w:lang w:val="en-US"/>
        </w:rPr>
        <w:t xml:space="preserve"> please elaborate and outline how the potential or real conflict of interest will be addressed</w:t>
      </w:r>
      <w:r w:rsidR="00407F61" w:rsidRPr="002D4FF2">
        <w:rPr>
          <w:rFonts w:ascii="Arial" w:hAnsi="Arial" w:cs="Arial"/>
          <w:lang w:val="en-US"/>
        </w:rPr>
        <w:t xml:space="preserve">: </w:t>
      </w:r>
      <w:r w:rsidR="00407F61" w:rsidRPr="002D4FF2">
        <w:rPr>
          <w:rFonts w:ascii="Arial" w:hAnsi="Arial" w:cs="Arial"/>
          <w:lang w:val="en-US"/>
        </w:rPr>
        <w:fldChar w:fldCharType="begin">
          <w:ffData>
            <w:name w:val="Text21"/>
            <w:enabled/>
            <w:calcOnExit w:val="0"/>
            <w:textInput/>
          </w:ffData>
        </w:fldChar>
      </w:r>
      <w:r w:rsidR="00407F61" w:rsidRPr="002D4FF2">
        <w:rPr>
          <w:rFonts w:ascii="Arial" w:hAnsi="Arial" w:cs="Arial"/>
          <w:lang w:val="en-US"/>
        </w:rPr>
        <w:instrText xml:space="preserve"> FORMTEXT </w:instrText>
      </w:r>
      <w:r w:rsidR="00407F61" w:rsidRPr="002D4FF2">
        <w:rPr>
          <w:rFonts w:ascii="Arial" w:hAnsi="Arial" w:cs="Arial"/>
          <w:lang w:val="en-US"/>
        </w:rPr>
      </w:r>
      <w:r w:rsidR="00407F61" w:rsidRPr="002D4FF2">
        <w:rPr>
          <w:rFonts w:ascii="Arial" w:hAnsi="Arial" w:cs="Arial"/>
          <w:lang w:val="en-US"/>
        </w:rPr>
        <w:fldChar w:fldCharType="separate"/>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noProof/>
          <w:lang w:val="en-US"/>
        </w:rPr>
        <w:t> </w:t>
      </w:r>
      <w:r w:rsidR="00407F61" w:rsidRPr="002D4FF2">
        <w:rPr>
          <w:rFonts w:ascii="Arial" w:hAnsi="Arial" w:cs="Arial"/>
          <w:lang w:val="en-US"/>
        </w:rPr>
        <w:fldChar w:fldCharType="end"/>
      </w:r>
    </w:p>
    <w:p w14:paraId="5B6BAEC5" w14:textId="77777777" w:rsidR="00407F61" w:rsidRPr="002D4FF2" w:rsidRDefault="00407F61" w:rsidP="00962AF6">
      <w:pPr>
        <w:pStyle w:val="BodyTextIndent"/>
        <w:ind w:left="720"/>
        <w:jc w:val="both"/>
        <w:rPr>
          <w:rFonts w:ascii="Arial" w:hAnsi="Arial" w:cs="Arial"/>
          <w:b/>
          <w:sz w:val="20"/>
        </w:rPr>
      </w:pPr>
    </w:p>
    <w:p w14:paraId="4D1CA3DE" w14:textId="77777777" w:rsidR="002702CC" w:rsidRPr="00962AF6" w:rsidRDefault="002702CC" w:rsidP="00962AF6">
      <w:pPr>
        <w:pStyle w:val="BodyTextIndent"/>
        <w:numPr>
          <w:ilvl w:val="0"/>
          <w:numId w:val="15"/>
        </w:numPr>
        <w:jc w:val="both"/>
        <w:rPr>
          <w:rFonts w:ascii="Arial" w:hAnsi="Arial" w:cs="Arial"/>
          <w:b/>
          <w:sz w:val="20"/>
        </w:rPr>
      </w:pPr>
      <w:r w:rsidRPr="00962AF6">
        <w:rPr>
          <w:rFonts w:ascii="Arial" w:hAnsi="Arial" w:cs="Arial"/>
          <w:b/>
          <w:sz w:val="20"/>
        </w:rPr>
        <w:t>Do any members of the research team have multiple roles with potential participants (such as researcher and therapist</w:t>
      </w:r>
      <w:r w:rsidR="00B963A6" w:rsidRPr="00962AF6">
        <w:rPr>
          <w:rFonts w:ascii="Arial" w:hAnsi="Arial" w:cs="Arial"/>
          <w:b/>
          <w:sz w:val="20"/>
        </w:rPr>
        <w:t>,</w:t>
      </w:r>
      <w:r w:rsidRPr="00962AF6">
        <w:rPr>
          <w:rFonts w:ascii="Arial" w:hAnsi="Arial" w:cs="Arial"/>
          <w:b/>
          <w:sz w:val="20"/>
        </w:rPr>
        <w:t xml:space="preserve"> researcher and teacher</w:t>
      </w:r>
      <w:r w:rsidR="00B963A6" w:rsidRPr="00962AF6">
        <w:rPr>
          <w:rFonts w:ascii="Arial" w:hAnsi="Arial" w:cs="Arial"/>
          <w:b/>
          <w:sz w:val="20"/>
        </w:rPr>
        <w:t>,</w:t>
      </w:r>
      <w:r w:rsidRPr="00962AF6">
        <w:rPr>
          <w:rFonts w:ascii="Arial" w:hAnsi="Arial" w:cs="Arial"/>
          <w:b/>
          <w:sz w:val="20"/>
        </w:rPr>
        <w:t xml:space="preserve"> student/supervisor</w:t>
      </w:r>
      <w:r w:rsidR="001B3EE7" w:rsidRPr="00962AF6">
        <w:rPr>
          <w:rFonts w:ascii="Arial" w:hAnsi="Arial" w:cs="Arial"/>
          <w:b/>
          <w:sz w:val="20"/>
        </w:rPr>
        <w:t>,</w:t>
      </w:r>
      <w:r w:rsidRPr="00962AF6">
        <w:rPr>
          <w:rFonts w:ascii="Arial" w:hAnsi="Arial" w:cs="Arial"/>
          <w:b/>
          <w:sz w:val="20"/>
        </w:rPr>
        <w:t xml:space="preserve"> </w:t>
      </w:r>
      <w:r w:rsidR="00B963A6" w:rsidRPr="00962AF6">
        <w:rPr>
          <w:rFonts w:ascii="Arial" w:hAnsi="Arial" w:cs="Arial"/>
          <w:b/>
          <w:sz w:val="20"/>
        </w:rPr>
        <w:t>etc.</w:t>
      </w:r>
      <w:r w:rsidRPr="00962AF6">
        <w:rPr>
          <w:rFonts w:ascii="Arial" w:hAnsi="Arial" w:cs="Arial"/>
          <w:b/>
          <w:sz w:val="20"/>
        </w:rPr>
        <w:t>)</w:t>
      </w:r>
    </w:p>
    <w:p w14:paraId="5EC74F7E" w14:textId="04EEE07D" w:rsidR="00422CF4" w:rsidRPr="002D4FF2" w:rsidRDefault="00422CF4" w:rsidP="00962AF6">
      <w:pPr>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Arial" w:hAnsi="Arial" w:cs="Arial"/>
          <w:lang w:val="en-US"/>
        </w:rPr>
      </w:pPr>
      <w:r w:rsidRPr="002D4FF2">
        <w:rPr>
          <w:rFonts w:ascii="Arial" w:hAnsi="Arial" w:cs="Arial"/>
          <w:lang w:val="en-US"/>
        </w:rPr>
        <w:fldChar w:fldCharType="begin">
          <w:ffData>
            <w:name w:val="Check10"/>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N </w:t>
      </w:r>
    </w:p>
    <w:p w14:paraId="1F41786E" w14:textId="77777777" w:rsidR="0006616C" w:rsidRPr="002D4FF2" w:rsidRDefault="00422CF4" w:rsidP="00962AF6">
      <w:pPr>
        <w:pStyle w:val="BodyTextIndent"/>
        <w:ind w:left="720" w:firstLine="0"/>
        <w:jc w:val="both"/>
        <w:rPr>
          <w:rFonts w:ascii="Arial" w:hAnsi="Arial" w:cs="Arial"/>
          <w:b/>
          <w:sz w:val="20"/>
        </w:rPr>
      </w:pPr>
      <w:r w:rsidRPr="002D4FF2">
        <w:rPr>
          <w:rFonts w:ascii="Arial" w:hAnsi="Arial" w:cs="Arial"/>
          <w:sz w:val="20"/>
        </w:rPr>
        <w:fldChar w:fldCharType="begin">
          <w:ffData>
            <w:name w:val="Check10"/>
            <w:enabled/>
            <w:calcOnExit w:val="0"/>
            <w:checkBox>
              <w:sizeAuto/>
              <w:default w:val="0"/>
            </w:checkBox>
          </w:ffData>
        </w:fldChar>
      </w:r>
      <w:r w:rsidRPr="002D4FF2">
        <w:rPr>
          <w:rFonts w:ascii="Arial" w:hAnsi="Arial" w:cs="Arial"/>
          <w:sz w:val="20"/>
        </w:rPr>
        <w:instrText xml:space="preserve"> FORMCHECKBOX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sz w:val="20"/>
        </w:rPr>
        <w:fldChar w:fldCharType="end"/>
      </w:r>
      <w:r w:rsidRPr="002D4FF2">
        <w:rPr>
          <w:rFonts w:ascii="Arial" w:hAnsi="Arial" w:cs="Arial"/>
          <w:sz w:val="20"/>
        </w:rPr>
        <w:t xml:space="preserve"> Y</w:t>
      </w:r>
      <w:r w:rsidRPr="002D4FF2">
        <w:rPr>
          <w:rFonts w:ascii="Arial" w:hAnsi="Arial" w:cs="Arial"/>
          <w:b/>
          <w:sz w:val="20"/>
        </w:rPr>
        <w:t xml:space="preserve"> -</w:t>
      </w:r>
      <w:r w:rsidR="00B34534" w:rsidRPr="002D4FF2">
        <w:rPr>
          <w:rFonts w:ascii="Arial" w:hAnsi="Arial" w:cs="Arial"/>
          <w:b/>
          <w:sz w:val="20"/>
        </w:rPr>
        <w:t xml:space="preserve"> </w:t>
      </w:r>
      <w:r w:rsidR="002702CC" w:rsidRPr="002D4FF2">
        <w:rPr>
          <w:rFonts w:ascii="Arial" w:hAnsi="Arial" w:cs="Arial"/>
          <w:sz w:val="20"/>
        </w:rPr>
        <w:t xml:space="preserve">If </w:t>
      </w:r>
      <w:r w:rsidR="008F7701" w:rsidRPr="002D4FF2">
        <w:rPr>
          <w:rFonts w:ascii="Arial" w:hAnsi="Arial" w:cs="Arial"/>
          <w:sz w:val="20"/>
        </w:rPr>
        <w:t>‘Y</w:t>
      </w:r>
      <w:r w:rsidR="002702CC" w:rsidRPr="002D4FF2">
        <w:rPr>
          <w:rFonts w:ascii="Arial" w:hAnsi="Arial" w:cs="Arial"/>
          <w:sz w:val="20"/>
        </w:rPr>
        <w:t>es,</w:t>
      </w:r>
      <w:r w:rsidR="008F7701" w:rsidRPr="002D4FF2">
        <w:rPr>
          <w:rFonts w:ascii="Arial" w:hAnsi="Arial" w:cs="Arial"/>
          <w:sz w:val="20"/>
        </w:rPr>
        <w:t>’</w:t>
      </w:r>
      <w:r w:rsidR="002702CC" w:rsidRPr="002D4FF2">
        <w:rPr>
          <w:rFonts w:ascii="Arial" w:hAnsi="Arial" w:cs="Arial"/>
          <w:sz w:val="20"/>
        </w:rPr>
        <w:t xml:space="preserve"> please review </w:t>
      </w:r>
      <w:hyperlink r:id="rId19" w:tgtFrame="_blank" w:history="1">
        <w:r w:rsidR="00042DB0" w:rsidRPr="002D4FF2">
          <w:rPr>
            <w:rStyle w:val="Hyperlink"/>
            <w:rFonts w:ascii="Arial" w:hAnsi="Arial" w:cs="Arial"/>
            <w:sz w:val="20"/>
          </w:rPr>
          <w:t xml:space="preserve"> </w:t>
        </w:r>
        <w:r w:rsidR="00B95D35">
          <w:rPr>
            <w:rStyle w:val="Hyperlink"/>
            <w:rFonts w:ascii="Arial" w:hAnsi="Arial" w:cs="Arial"/>
            <w:sz w:val="20"/>
          </w:rPr>
          <w:t>Research Involving Investigator</w:t>
        </w:r>
        <w:r w:rsidR="00042DB0" w:rsidRPr="002D4FF2">
          <w:rPr>
            <w:rStyle w:val="Hyperlink"/>
            <w:rFonts w:ascii="Arial" w:hAnsi="Arial" w:cs="Arial"/>
            <w:sz w:val="20"/>
          </w:rPr>
          <w:t>s</w:t>
        </w:r>
        <w:r w:rsidR="00B95D35">
          <w:rPr>
            <w:rStyle w:val="Hyperlink"/>
            <w:rFonts w:ascii="Arial" w:hAnsi="Arial" w:cs="Arial"/>
            <w:sz w:val="20"/>
          </w:rPr>
          <w:t>’</w:t>
        </w:r>
        <w:r w:rsidR="00042DB0" w:rsidRPr="002D4FF2">
          <w:rPr>
            <w:rStyle w:val="Hyperlink"/>
            <w:rFonts w:ascii="Arial" w:hAnsi="Arial" w:cs="Arial"/>
            <w:sz w:val="20"/>
          </w:rPr>
          <w:t xml:space="preserve"> Students</w:t>
        </w:r>
        <w:r w:rsidR="00B34534" w:rsidRPr="002D4FF2">
          <w:rPr>
            <w:rStyle w:val="Hyperlink"/>
            <w:rFonts w:ascii="Arial" w:hAnsi="Arial" w:cs="Arial"/>
            <w:sz w:val="20"/>
          </w:rPr>
          <w:t xml:space="preserve"> </w:t>
        </w:r>
      </w:hyperlink>
      <w:r w:rsidR="002702CC" w:rsidRPr="002D4FF2">
        <w:rPr>
          <w:rFonts w:ascii="Arial" w:hAnsi="Arial" w:cs="Arial"/>
          <w:sz w:val="20"/>
        </w:rPr>
        <w:t xml:space="preserve"> </w:t>
      </w:r>
    </w:p>
    <w:p w14:paraId="2DB5DDC4" w14:textId="77777777" w:rsidR="0006616C" w:rsidRPr="002D4FF2" w:rsidRDefault="0006616C" w:rsidP="00962AF6">
      <w:pPr>
        <w:pStyle w:val="BodyTextIndent"/>
        <w:ind w:left="720"/>
        <w:jc w:val="both"/>
        <w:rPr>
          <w:rFonts w:ascii="Arial" w:hAnsi="Arial" w:cs="Arial"/>
          <w:sz w:val="20"/>
        </w:rPr>
      </w:pPr>
    </w:p>
    <w:p w14:paraId="35097ED2"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Describe the nature of the multiple roles between researcher(s) and any participants:</w:t>
      </w:r>
    </w:p>
    <w:p w14:paraId="4853173B" w14:textId="77777777" w:rsidR="00962AF6" w:rsidRDefault="002B02D5" w:rsidP="00962AF6">
      <w:pPr>
        <w:pStyle w:val="BodyTextIndent"/>
        <w:tabs>
          <w:tab w:val="clear" w:pos="1440"/>
        </w:tabs>
        <w:ind w:left="1080"/>
        <w:jc w:val="both"/>
        <w:rPr>
          <w:rFonts w:ascii="Arial" w:hAnsi="Arial" w:cs="Arial"/>
          <w:sz w:val="20"/>
        </w:rPr>
      </w:pPr>
      <w:r w:rsidRPr="002D4FF2">
        <w:rPr>
          <w:rFonts w:ascii="Arial" w:hAnsi="Arial" w:cs="Arial"/>
          <w:sz w:val="20"/>
        </w:rPr>
        <w:tab/>
      </w:r>
      <w:r w:rsidRPr="002D4FF2">
        <w:rPr>
          <w:rFonts w:ascii="Arial" w:hAnsi="Arial" w:cs="Arial"/>
          <w:sz w:val="20"/>
        </w:rPr>
        <w:fldChar w:fldCharType="begin">
          <w:ffData>
            <w:name w:val="Text21"/>
            <w:enabled/>
            <w:calcOnExit w:val="0"/>
            <w:textInput/>
          </w:ffData>
        </w:fldChar>
      </w:r>
      <w:r w:rsidRPr="002D4FF2">
        <w:rPr>
          <w:rFonts w:ascii="Arial" w:hAnsi="Arial" w:cs="Arial"/>
          <w:sz w:val="20"/>
        </w:rPr>
        <w:instrText xml:space="preserve"> FORMTEXT </w:instrText>
      </w:r>
      <w:r w:rsidRPr="002D4FF2">
        <w:rPr>
          <w:rFonts w:ascii="Arial" w:hAnsi="Arial" w:cs="Arial"/>
          <w:sz w:val="20"/>
        </w:rPr>
      </w:r>
      <w:r w:rsidRPr="002D4FF2">
        <w:rPr>
          <w:rFonts w:ascii="Arial" w:hAnsi="Arial" w:cs="Arial"/>
          <w:sz w:val="20"/>
        </w:rPr>
        <w:fldChar w:fldCharType="separate"/>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noProof/>
          <w:sz w:val="20"/>
        </w:rPr>
        <w:t> </w:t>
      </w:r>
      <w:r w:rsidRPr="002D4FF2">
        <w:rPr>
          <w:rFonts w:ascii="Arial" w:hAnsi="Arial" w:cs="Arial"/>
          <w:sz w:val="20"/>
        </w:rPr>
        <w:fldChar w:fldCharType="end"/>
      </w:r>
    </w:p>
    <w:p w14:paraId="36AEFD37" w14:textId="77777777" w:rsidR="002702CC" w:rsidRPr="002D4FF2" w:rsidRDefault="002702CC" w:rsidP="00962AF6">
      <w:pPr>
        <w:pStyle w:val="BodyTextIndent"/>
        <w:numPr>
          <w:ilvl w:val="0"/>
          <w:numId w:val="30"/>
        </w:numPr>
        <w:tabs>
          <w:tab w:val="clear" w:pos="1440"/>
        </w:tabs>
        <w:ind w:left="1080" w:hanging="360"/>
        <w:jc w:val="both"/>
        <w:rPr>
          <w:rFonts w:ascii="Arial" w:hAnsi="Arial" w:cs="Arial"/>
          <w:sz w:val="20"/>
        </w:rPr>
      </w:pPr>
      <w:r w:rsidRPr="002D4FF2">
        <w:rPr>
          <w:rFonts w:ascii="Arial" w:hAnsi="Arial" w:cs="Arial"/>
          <w:sz w:val="20"/>
        </w:rPr>
        <w:t xml:space="preserve">Describe how the </w:t>
      </w:r>
      <w:r w:rsidR="0006616C" w:rsidRPr="002D4FF2">
        <w:rPr>
          <w:rFonts w:ascii="Arial" w:hAnsi="Arial" w:cs="Arial"/>
          <w:sz w:val="20"/>
        </w:rPr>
        <w:t xml:space="preserve">potential </w:t>
      </w:r>
      <w:r w:rsidRPr="002D4FF2">
        <w:rPr>
          <w:rFonts w:ascii="Arial" w:hAnsi="Arial" w:cs="Arial"/>
          <w:sz w:val="20"/>
        </w:rPr>
        <w:t xml:space="preserve">conflict of interest </w:t>
      </w:r>
      <w:r w:rsidR="00B34534" w:rsidRPr="002D4FF2">
        <w:rPr>
          <w:rFonts w:ascii="Arial" w:hAnsi="Arial" w:cs="Arial"/>
          <w:sz w:val="20"/>
        </w:rPr>
        <w:t xml:space="preserve">that will emerge </w:t>
      </w:r>
      <w:proofErr w:type="gramStart"/>
      <w:r w:rsidR="00B34534" w:rsidRPr="002D4FF2">
        <w:rPr>
          <w:rFonts w:ascii="Arial" w:hAnsi="Arial" w:cs="Arial"/>
          <w:sz w:val="20"/>
        </w:rPr>
        <w:t>as a result of</w:t>
      </w:r>
      <w:proofErr w:type="gramEnd"/>
      <w:r w:rsidR="00B34534" w:rsidRPr="002D4FF2">
        <w:rPr>
          <w:rFonts w:ascii="Arial" w:hAnsi="Arial" w:cs="Arial"/>
          <w:sz w:val="20"/>
        </w:rPr>
        <w:t xml:space="preserve"> the dual roles </w:t>
      </w:r>
      <w:r w:rsidRPr="002D4FF2">
        <w:rPr>
          <w:rFonts w:ascii="Arial" w:hAnsi="Arial" w:cs="Arial"/>
          <w:sz w:val="20"/>
        </w:rPr>
        <w:t>will be minimized or managed:</w:t>
      </w:r>
    </w:p>
    <w:p w14:paraId="7234E518" w14:textId="77777777" w:rsidR="002B02D5" w:rsidRPr="002D4FF2" w:rsidRDefault="00962AF6" w:rsidP="00962AF6">
      <w:pPr>
        <w:pStyle w:val="BodyTextIndent"/>
        <w:tabs>
          <w:tab w:val="clear" w:pos="1440"/>
        </w:tabs>
        <w:ind w:left="1080"/>
        <w:jc w:val="both"/>
        <w:rPr>
          <w:rFonts w:ascii="Arial" w:hAnsi="Arial" w:cs="Arial"/>
          <w:sz w:val="20"/>
        </w:rPr>
      </w:pPr>
      <w:r>
        <w:rPr>
          <w:rFonts w:ascii="Arial" w:hAnsi="Arial" w:cs="Arial"/>
          <w:sz w:val="20"/>
        </w:rPr>
        <w:tab/>
      </w:r>
      <w:r w:rsidR="002B02D5" w:rsidRPr="002D4FF2">
        <w:rPr>
          <w:rFonts w:ascii="Arial" w:hAnsi="Arial" w:cs="Arial"/>
          <w:sz w:val="20"/>
        </w:rPr>
        <w:fldChar w:fldCharType="begin">
          <w:ffData>
            <w:name w:val="Text21"/>
            <w:enabled/>
            <w:calcOnExit w:val="0"/>
            <w:textInput/>
          </w:ffData>
        </w:fldChar>
      </w:r>
      <w:r w:rsidR="002B02D5" w:rsidRPr="002D4FF2">
        <w:rPr>
          <w:rFonts w:ascii="Arial" w:hAnsi="Arial" w:cs="Arial"/>
          <w:sz w:val="20"/>
        </w:rPr>
        <w:instrText xml:space="preserve"> FORMTEXT </w:instrText>
      </w:r>
      <w:r w:rsidR="002B02D5" w:rsidRPr="002D4FF2">
        <w:rPr>
          <w:rFonts w:ascii="Arial" w:hAnsi="Arial" w:cs="Arial"/>
          <w:sz w:val="20"/>
        </w:rPr>
      </w:r>
      <w:r w:rsidR="002B02D5" w:rsidRPr="002D4FF2">
        <w:rPr>
          <w:rFonts w:ascii="Arial" w:hAnsi="Arial" w:cs="Arial"/>
          <w:sz w:val="20"/>
        </w:rPr>
        <w:fldChar w:fldCharType="separate"/>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noProof/>
          <w:sz w:val="20"/>
        </w:rPr>
        <w:t> </w:t>
      </w:r>
      <w:r w:rsidR="002B02D5" w:rsidRPr="002D4FF2">
        <w:rPr>
          <w:rFonts w:ascii="Arial" w:hAnsi="Arial" w:cs="Arial"/>
          <w:sz w:val="20"/>
        </w:rPr>
        <w:fldChar w:fldCharType="end"/>
      </w:r>
    </w:p>
    <w:p w14:paraId="7245B9CF" w14:textId="77777777" w:rsidR="002702CC" w:rsidRPr="002D4FF2" w:rsidRDefault="002702CC" w:rsidP="00962AF6">
      <w:pPr>
        <w:pStyle w:val="BodyTextIndent"/>
        <w:ind w:left="720"/>
        <w:jc w:val="both"/>
        <w:rPr>
          <w:rFonts w:ascii="Arial" w:hAnsi="Arial" w:cs="Arial"/>
          <w:sz w:val="20"/>
        </w:rPr>
      </w:pPr>
    </w:p>
    <w:p w14:paraId="77F63035" w14:textId="1484032C" w:rsidR="00A20D38" w:rsidRDefault="002702CC" w:rsidP="00962AF6">
      <w:pPr>
        <w:pStyle w:val="BodyText"/>
        <w:numPr>
          <w:ilvl w:val="0"/>
          <w:numId w:val="15"/>
        </w:numPr>
        <w:tabs>
          <w:tab w:val="left" w:pos="-426"/>
          <w:tab w:val="left" w:pos="426"/>
        </w:tabs>
        <w:contextualSpacing/>
        <w:jc w:val="both"/>
        <w:rPr>
          <w:rFonts w:ascii="Arial" w:hAnsi="Arial" w:cs="Arial"/>
        </w:rPr>
      </w:pPr>
      <w:r w:rsidRPr="00962AF6">
        <w:rPr>
          <w:rFonts w:ascii="Arial" w:hAnsi="Arial" w:cs="Arial"/>
          <w:b/>
        </w:rPr>
        <w:t>Are there any restrictions regarding access to or disclosure of information/results/data at any point during the study including completion that the funder/sponsor has placed on the researchers.</w:t>
      </w:r>
      <w:r w:rsidRPr="002D4FF2">
        <w:rPr>
          <w:rFonts w:ascii="Arial" w:hAnsi="Arial" w:cs="Arial"/>
        </w:rPr>
        <w:t xml:space="preserve"> </w:t>
      </w:r>
      <w:r w:rsidR="00300976" w:rsidRPr="002D4FF2">
        <w:rPr>
          <w:rFonts w:ascii="Arial" w:hAnsi="Arial" w:cs="Arial"/>
        </w:rPr>
        <w:t>(These include controls placed by sponsors, funding sources, advisory or steering committees.)</w:t>
      </w:r>
    </w:p>
    <w:p w14:paraId="1ECF4724" w14:textId="78B3C4F7" w:rsidR="007E2C8A" w:rsidRPr="007E2C8A" w:rsidRDefault="007E2C8A" w:rsidP="00503E0D">
      <w:pPr>
        <w:pStyle w:val="ListParagraph"/>
        <w:tabs>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Arial" w:hAnsi="Arial" w:cs="Arial"/>
          <w:lang w:val="en-US"/>
        </w:rPr>
      </w:pPr>
      <w:r w:rsidRPr="007E2C8A">
        <w:rPr>
          <w:rFonts w:ascii="Arial" w:hAnsi="Arial" w:cs="Arial"/>
          <w:lang w:val="en-US"/>
        </w:rPr>
        <w:fldChar w:fldCharType="begin">
          <w:ffData>
            <w:name w:val="Check10"/>
            <w:enabled/>
            <w:calcOnExit w:val="0"/>
            <w:checkBox>
              <w:sizeAuto/>
              <w:default w:val="0"/>
              <w:checked/>
            </w:checkBox>
          </w:ffData>
        </w:fldChar>
      </w:r>
      <w:r w:rsidRPr="007E2C8A">
        <w:rPr>
          <w:rFonts w:ascii="Arial" w:hAnsi="Arial" w:cs="Arial"/>
          <w:lang w:val="en-US"/>
        </w:rPr>
        <w:instrText xml:space="preserve"> FORMCHECKBOX </w:instrText>
      </w:r>
      <w:r w:rsidRPr="007E2C8A">
        <w:rPr>
          <w:rFonts w:ascii="Arial" w:hAnsi="Arial" w:cs="Arial"/>
          <w:lang w:val="en-US"/>
        </w:rPr>
      </w:r>
      <w:r w:rsidRPr="007E2C8A">
        <w:rPr>
          <w:rFonts w:ascii="Arial" w:hAnsi="Arial" w:cs="Arial"/>
          <w:lang w:val="en-US"/>
        </w:rPr>
        <w:fldChar w:fldCharType="separate"/>
      </w:r>
      <w:r w:rsidRPr="007E2C8A">
        <w:rPr>
          <w:rFonts w:ascii="Arial" w:hAnsi="Arial" w:cs="Arial"/>
          <w:lang w:val="en-US"/>
        </w:rPr>
        <w:fldChar w:fldCharType="end"/>
      </w:r>
      <w:r w:rsidRPr="007E2C8A">
        <w:rPr>
          <w:rFonts w:ascii="Arial" w:hAnsi="Arial" w:cs="Arial"/>
          <w:lang w:val="en-US"/>
        </w:rPr>
        <w:t xml:space="preserve"> N </w:t>
      </w:r>
    </w:p>
    <w:p w14:paraId="277A6DB4" w14:textId="10E90520" w:rsidR="007E2C8A" w:rsidRDefault="007E2C8A" w:rsidP="00503E0D">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Check10"/>
            <w:enabled/>
            <w:calcOnExit w:val="0"/>
            <w:checkBox>
              <w:sizeAuto/>
              <w:default w:val="0"/>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Y</w:t>
      </w:r>
    </w:p>
    <w:p w14:paraId="304085CC" w14:textId="77777777" w:rsidR="00A20D38" w:rsidRDefault="00A20D38" w:rsidP="00482681">
      <w:pPr>
        <w:pStyle w:val="BodyText"/>
        <w:tabs>
          <w:tab w:val="left" w:pos="-426"/>
          <w:tab w:val="left" w:pos="426"/>
        </w:tabs>
        <w:ind w:left="720"/>
        <w:contextualSpacing/>
        <w:jc w:val="both"/>
        <w:rPr>
          <w:rFonts w:ascii="Arial" w:hAnsi="Arial" w:cs="Arial"/>
        </w:rPr>
      </w:pPr>
    </w:p>
    <w:p w14:paraId="3659BDB3" w14:textId="2E5C13AC" w:rsidR="002702CC" w:rsidRPr="002D4FF2" w:rsidRDefault="007E2C8A" w:rsidP="00503E0D">
      <w:pPr>
        <w:pStyle w:val="BodyText"/>
        <w:tabs>
          <w:tab w:val="left" w:pos="-426"/>
          <w:tab w:val="left" w:pos="426"/>
        </w:tabs>
        <w:contextualSpacing/>
        <w:jc w:val="both"/>
        <w:rPr>
          <w:rFonts w:ascii="Arial" w:hAnsi="Arial" w:cs="Arial"/>
        </w:rPr>
      </w:pPr>
      <w:r>
        <w:rPr>
          <w:rFonts w:ascii="Arial" w:hAnsi="Arial" w:cs="Arial"/>
        </w:rPr>
        <w:tab/>
      </w:r>
      <w:r w:rsidR="002702CC" w:rsidRPr="002D4FF2">
        <w:rPr>
          <w:rFonts w:ascii="Arial" w:hAnsi="Arial" w:cs="Arial"/>
        </w:rPr>
        <w:t xml:space="preserve">If </w:t>
      </w:r>
      <w:r w:rsidR="008F7701" w:rsidRPr="002D4FF2">
        <w:rPr>
          <w:rFonts w:ascii="Arial" w:hAnsi="Arial" w:cs="Arial"/>
        </w:rPr>
        <w:t>‘Y</w:t>
      </w:r>
      <w:r w:rsidR="002702CC" w:rsidRPr="002D4FF2">
        <w:rPr>
          <w:rFonts w:ascii="Arial" w:hAnsi="Arial" w:cs="Arial"/>
        </w:rPr>
        <w:t>es,</w:t>
      </w:r>
      <w:r w:rsidR="008F7701" w:rsidRPr="002D4FF2">
        <w:rPr>
          <w:rFonts w:ascii="Arial" w:hAnsi="Arial" w:cs="Arial"/>
        </w:rPr>
        <w:t>’</w:t>
      </w:r>
      <w:r w:rsidR="002702CC" w:rsidRPr="002D4FF2">
        <w:rPr>
          <w:rFonts w:ascii="Arial" w:hAnsi="Arial" w:cs="Arial"/>
        </w:rPr>
        <w:t xml:space="preserve"> please describe:</w:t>
      </w:r>
    </w:p>
    <w:p w14:paraId="2BCF46A8" w14:textId="77777777" w:rsidR="002B02D5" w:rsidRPr="002D4FF2" w:rsidRDefault="002B02D5" w:rsidP="00B95D35">
      <w:pPr>
        <w:pStyle w:val="BodyText"/>
        <w:tabs>
          <w:tab w:val="left" w:pos="-426"/>
          <w:tab w:val="left" w:pos="426"/>
        </w:tabs>
        <w:ind w:left="72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9D67193" w14:textId="77777777" w:rsidR="00300976" w:rsidRPr="002D4FF2" w:rsidRDefault="00300976" w:rsidP="00CE7E07">
      <w:pPr>
        <w:pStyle w:val="BodyText"/>
        <w:tabs>
          <w:tab w:val="left" w:pos="-426"/>
          <w:tab w:val="left" w:pos="426"/>
        </w:tabs>
        <w:ind w:left="360" w:hanging="420"/>
        <w:contextualSpacing/>
        <w:jc w:val="both"/>
        <w:rPr>
          <w:rFonts w:ascii="Arial" w:hAnsi="Arial" w:cs="Arial"/>
        </w:rPr>
      </w:pPr>
    </w:p>
    <w:p w14:paraId="095AF30A" w14:textId="77777777" w:rsidR="00BD04F8" w:rsidRDefault="00BD04F8"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p>
    <w:p w14:paraId="012A6D86" w14:textId="77777777" w:rsidR="00407F61" w:rsidRPr="00962AF6" w:rsidRDefault="000B2A4C" w:rsidP="00CE7E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hanging="360"/>
        <w:jc w:val="both"/>
        <w:rPr>
          <w:rFonts w:ascii="Arial" w:hAnsi="Arial" w:cs="Arial"/>
          <w:b/>
          <w:sz w:val="22"/>
          <w:lang w:val="en-US"/>
        </w:rPr>
      </w:pPr>
      <w:r w:rsidRPr="00B45421">
        <w:rPr>
          <w:rFonts w:ascii="Arial" w:hAnsi="Arial" w:cs="Arial"/>
          <w:b/>
          <w:sz w:val="22"/>
          <w:lang w:val="en-US"/>
        </w:rPr>
        <w:t>10.</w:t>
      </w:r>
      <w:r w:rsidR="00C8355A" w:rsidRPr="00B45421">
        <w:rPr>
          <w:rFonts w:ascii="Arial" w:hAnsi="Arial" w:cs="Arial"/>
          <w:b/>
          <w:sz w:val="22"/>
          <w:lang w:val="en-US"/>
        </w:rPr>
        <w:t xml:space="preserve"> </w:t>
      </w:r>
      <w:r w:rsidR="00407F61" w:rsidRPr="00B45421">
        <w:rPr>
          <w:rFonts w:ascii="Arial" w:hAnsi="Arial" w:cs="Arial"/>
          <w:b/>
          <w:sz w:val="22"/>
          <w:lang w:val="en-US"/>
        </w:rPr>
        <w:t>INFORMED CONSENT</w:t>
      </w:r>
    </w:p>
    <w:p w14:paraId="53B86B92"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65039B3A" w14:textId="77777777" w:rsidR="005737A9" w:rsidRPr="002D4FF2" w:rsidRDefault="005737A9" w:rsidP="00CE7E07">
      <w:pPr>
        <w:tabs>
          <w:tab w:val="left" w:pos="-567"/>
          <w:tab w:val="left" w:pos="-426"/>
        </w:tabs>
        <w:snapToGrid w:val="0"/>
        <w:ind w:left="360"/>
        <w:contextualSpacing/>
        <w:jc w:val="both"/>
        <w:rPr>
          <w:rFonts w:ascii="Arial" w:hAnsi="Arial" w:cs="Arial"/>
          <w:b/>
        </w:rPr>
      </w:pPr>
    </w:p>
    <w:p w14:paraId="5666E78C" w14:textId="77777777" w:rsidR="000C3405" w:rsidRPr="00BF29E7" w:rsidRDefault="0095145A"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lastRenderedPageBreak/>
        <w:t>Is there</w:t>
      </w:r>
      <w:r w:rsidR="000C3405" w:rsidRPr="00BF29E7">
        <w:rPr>
          <w:rFonts w:ascii="Arial" w:hAnsi="Arial" w:cs="Arial"/>
          <w:b/>
        </w:rPr>
        <w:t xml:space="preserve"> a relationship between participants and either of the following:</w:t>
      </w:r>
    </w:p>
    <w:p w14:paraId="44CDB9C7"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35CF1EB" w14:textId="4550A015"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Person obtaining consent:</w:t>
      </w:r>
      <w:r w:rsidRPr="002D4FF2">
        <w:rPr>
          <w:rFonts w:ascii="Arial" w:hAnsi="Arial" w:cs="Arial"/>
        </w:rPr>
        <w:tab/>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N</w:t>
      </w:r>
      <w:r w:rsidRPr="002D4FF2">
        <w:rPr>
          <w:rFonts w:ascii="Arial" w:hAnsi="Arial" w:cs="Arial"/>
        </w:rPr>
        <w:tab/>
      </w: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DA6B4B" w:rsidRPr="002D4FF2">
        <w:rPr>
          <w:rFonts w:ascii="Arial" w:hAnsi="Arial" w:cs="Arial"/>
        </w:rPr>
        <w:t>Y</w:t>
      </w:r>
    </w:p>
    <w:p w14:paraId="3FB98A0E" w14:textId="20D4802D" w:rsidR="000C3405" w:rsidRPr="002D4FF2" w:rsidRDefault="000C3405" w:rsidP="00CE7E07">
      <w:pPr>
        <w:tabs>
          <w:tab w:val="left" w:pos="-567"/>
          <w:tab w:val="left" w:pos="-426"/>
          <w:tab w:val="left" w:pos="2880"/>
          <w:tab w:val="left" w:pos="3780"/>
        </w:tabs>
        <w:snapToGrid w:val="0"/>
        <w:ind w:left="360"/>
        <w:contextualSpacing/>
        <w:jc w:val="both"/>
        <w:rPr>
          <w:rFonts w:ascii="Arial" w:hAnsi="Arial" w:cs="Arial"/>
        </w:rPr>
      </w:pPr>
      <w:r w:rsidRPr="002D4FF2">
        <w:rPr>
          <w:rFonts w:ascii="Arial" w:hAnsi="Arial" w:cs="Arial"/>
        </w:rPr>
        <w:t>Investigator(s):</w:t>
      </w:r>
      <w:r w:rsidRPr="002D4FF2">
        <w:rPr>
          <w:rFonts w:ascii="Arial" w:hAnsi="Arial" w:cs="Arial"/>
        </w:rPr>
        <w:tab/>
      </w:r>
      <w:r w:rsidR="00DA6B4B" w:rsidRPr="002D4FF2">
        <w:rPr>
          <w:rFonts w:ascii="Arial" w:hAnsi="Arial" w:cs="Arial"/>
        </w:rPr>
        <w:fldChar w:fldCharType="begin">
          <w:ffData>
            <w:name w:val=""/>
            <w:enabled/>
            <w:calcOnExit w:val="0"/>
            <w:checkBox>
              <w:sizeAuto/>
              <w:default w:val="0"/>
              <w:checked/>
            </w:checkBox>
          </w:ffData>
        </w:fldChar>
      </w:r>
      <w:r w:rsidR="00DA6B4B" w:rsidRPr="002D4FF2">
        <w:rPr>
          <w:rFonts w:ascii="Arial" w:hAnsi="Arial" w:cs="Arial"/>
        </w:rPr>
        <w:instrText xml:space="preserve"> FORMCHECKBOX </w:instrText>
      </w:r>
      <w:r w:rsidR="00DA6B4B"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N</w:t>
      </w:r>
      <w:r w:rsidR="00DA6B4B" w:rsidRPr="002D4FF2">
        <w:rPr>
          <w:rFonts w:ascii="Arial" w:hAnsi="Arial" w:cs="Arial"/>
        </w:rPr>
        <w:tab/>
      </w:r>
      <w:r w:rsidR="00DA6B4B" w:rsidRPr="002D4FF2">
        <w:rPr>
          <w:rFonts w:ascii="Arial" w:hAnsi="Arial" w:cs="Arial"/>
        </w:rPr>
        <w:fldChar w:fldCharType="begin">
          <w:ffData>
            <w:name w:val=""/>
            <w:enabled/>
            <w:calcOnExit w:val="0"/>
            <w:checkBox>
              <w:sizeAuto/>
              <w:default w:val="0"/>
            </w:checkBox>
          </w:ffData>
        </w:fldChar>
      </w:r>
      <w:r w:rsidR="00DA6B4B" w:rsidRPr="002D4FF2">
        <w:rPr>
          <w:rFonts w:ascii="Arial" w:hAnsi="Arial" w:cs="Arial"/>
        </w:rPr>
        <w:instrText xml:space="preserve"> FORMCHECKBOX </w:instrText>
      </w:r>
      <w:r w:rsidR="00DA6B4B" w:rsidRPr="002D4FF2">
        <w:rPr>
          <w:rFonts w:ascii="Arial" w:hAnsi="Arial" w:cs="Arial"/>
        </w:rPr>
      </w:r>
      <w:r w:rsidR="00DA6B4B" w:rsidRPr="002D4FF2">
        <w:rPr>
          <w:rFonts w:ascii="Arial" w:hAnsi="Arial" w:cs="Arial"/>
        </w:rPr>
        <w:fldChar w:fldCharType="separate"/>
      </w:r>
      <w:r w:rsidR="00DA6B4B" w:rsidRPr="002D4FF2">
        <w:rPr>
          <w:rFonts w:ascii="Arial" w:hAnsi="Arial" w:cs="Arial"/>
        </w:rPr>
        <w:fldChar w:fldCharType="end"/>
      </w:r>
      <w:r w:rsidR="00DA6B4B" w:rsidRPr="002D4FF2">
        <w:rPr>
          <w:rFonts w:ascii="Arial" w:hAnsi="Arial" w:cs="Arial"/>
        </w:rPr>
        <w:t xml:space="preserve"> Y</w:t>
      </w:r>
    </w:p>
    <w:p w14:paraId="4BF21214" w14:textId="77777777" w:rsidR="000C3405" w:rsidRPr="002D4FF2" w:rsidRDefault="000C3405" w:rsidP="00CE7E07">
      <w:pPr>
        <w:tabs>
          <w:tab w:val="left" w:pos="-567"/>
          <w:tab w:val="left" w:pos="-426"/>
        </w:tabs>
        <w:snapToGrid w:val="0"/>
        <w:ind w:left="360"/>
        <w:contextualSpacing/>
        <w:jc w:val="both"/>
        <w:rPr>
          <w:rFonts w:ascii="Arial" w:hAnsi="Arial" w:cs="Arial"/>
        </w:rPr>
      </w:pPr>
    </w:p>
    <w:p w14:paraId="20AC5EB0" w14:textId="77777777" w:rsidR="000C3405" w:rsidRPr="002D4FF2" w:rsidRDefault="000C3405" w:rsidP="00CE7E07">
      <w:pPr>
        <w:tabs>
          <w:tab w:val="left" w:pos="-567"/>
          <w:tab w:val="left" w:pos="-426"/>
        </w:tabs>
        <w:snapToGrid w:val="0"/>
        <w:ind w:left="360"/>
        <w:contextualSpacing/>
        <w:jc w:val="both"/>
        <w:rPr>
          <w:rFonts w:ascii="Arial" w:hAnsi="Arial" w:cs="Arial"/>
          <w:i/>
        </w:rPr>
      </w:pPr>
      <w:r w:rsidRPr="002D4FF2">
        <w:rPr>
          <w:rFonts w:ascii="Arial" w:hAnsi="Arial" w:cs="Arial"/>
          <w:i/>
        </w:rPr>
        <w:t xml:space="preserve">If </w:t>
      </w:r>
      <w:r w:rsidR="008F7701" w:rsidRPr="002D4FF2">
        <w:rPr>
          <w:rFonts w:ascii="Arial" w:hAnsi="Arial" w:cs="Arial"/>
          <w:i/>
        </w:rPr>
        <w:t>‘</w:t>
      </w:r>
      <w:r w:rsidR="00DA6B4B" w:rsidRPr="002D4FF2">
        <w:rPr>
          <w:rFonts w:ascii="Arial" w:hAnsi="Arial" w:cs="Arial"/>
          <w:i/>
        </w:rPr>
        <w:t>Yes</w:t>
      </w:r>
      <w:r w:rsidR="008F7701" w:rsidRPr="002D4FF2">
        <w:rPr>
          <w:rFonts w:ascii="Arial" w:hAnsi="Arial" w:cs="Arial"/>
          <w:i/>
        </w:rPr>
        <w:t>,’</w:t>
      </w:r>
      <w:r w:rsidRPr="002D4FF2">
        <w:rPr>
          <w:rFonts w:ascii="Arial" w:hAnsi="Arial" w:cs="Arial"/>
          <w:i/>
        </w:rPr>
        <w:t xml:space="preserve"> what steps will be taken to avoid the perception of undue influence</w:t>
      </w:r>
      <w:r w:rsidR="007D6DCA" w:rsidRPr="002D4FF2">
        <w:rPr>
          <w:rFonts w:ascii="Arial" w:hAnsi="Arial" w:cs="Arial"/>
          <w:i/>
        </w:rPr>
        <w:t xml:space="preserve"> in obtaining free and informed consent</w:t>
      </w:r>
      <w:r w:rsidRPr="002D4FF2">
        <w:rPr>
          <w:rFonts w:ascii="Arial" w:hAnsi="Arial" w:cs="Arial"/>
          <w:i/>
        </w:rPr>
        <w:t>:</w:t>
      </w:r>
    </w:p>
    <w:p w14:paraId="0FB93C1D" w14:textId="77777777" w:rsidR="00083669" w:rsidRPr="002D4FF2" w:rsidRDefault="00083669" w:rsidP="00CE7E07">
      <w:pPr>
        <w:tabs>
          <w:tab w:val="left" w:pos="-567"/>
          <w:tab w:val="left" w:pos="-426"/>
        </w:tabs>
        <w:snapToGrid w:val="0"/>
        <w:ind w:left="360"/>
        <w:contextualSpacing/>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5043E486"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7A2C72A" w14:textId="77777777" w:rsidR="00083669" w:rsidRPr="00BF29E7" w:rsidRDefault="000C3405" w:rsidP="00CE7E07">
      <w:pPr>
        <w:pStyle w:val="ListParagraph"/>
        <w:numPr>
          <w:ilvl w:val="0"/>
          <w:numId w:val="16"/>
        </w:numPr>
        <w:tabs>
          <w:tab w:val="left" w:pos="-567"/>
          <w:tab w:val="left" w:pos="-426"/>
        </w:tabs>
        <w:snapToGrid w:val="0"/>
        <w:ind w:left="360"/>
        <w:jc w:val="both"/>
        <w:rPr>
          <w:rFonts w:ascii="Arial" w:hAnsi="Arial" w:cs="Arial"/>
          <w:b/>
        </w:rPr>
      </w:pPr>
      <w:r w:rsidRPr="00BF29E7">
        <w:rPr>
          <w:rFonts w:ascii="Arial" w:hAnsi="Arial" w:cs="Arial"/>
          <w:b/>
        </w:rPr>
        <w:t xml:space="preserve">Ongoing </w:t>
      </w:r>
      <w:r w:rsidR="001B3EE7" w:rsidRPr="00BF29E7">
        <w:rPr>
          <w:rFonts w:ascii="Arial" w:hAnsi="Arial" w:cs="Arial"/>
          <w:b/>
        </w:rPr>
        <w:t>c</w:t>
      </w:r>
      <w:r w:rsidRPr="00BF29E7">
        <w:rPr>
          <w:rFonts w:ascii="Arial" w:hAnsi="Arial" w:cs="Arial"/>
          <w:b/>
        </w:rPr>
        <w:t>onsent is required if the research occur</w:t>
      </w:r>
      <w:r w:rsidR="001B3EE7" w:rsidRPr="00BF29E7">
        <w:rPr>
          <w:rFonts w:ascii="Arial" w:hAnsi="Arial" w:cs="Arial"/>
          <w:b/>
        </w:rPr>
        <w:t>s</w:t>
      </w:r>
      <w:r w:rsidRPr="00BF29E7">
        <w:rPr>
          <w:rFonts w:ascii="Arial" w:hAnsi="Arial" w:cs="Arial"/>
          <w:b/>
        </w:rPr>
        <w:t xml:space="preserve"> over multiple occasions 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1ABF71F9" w14:textId="77777777" w:rsidR="00BF29E7" w:rsidRPr="00BF29E7" w:rsidRDefault="000C3405" w:rsidP="00CE7E07">
      <w:pPr>
        <w:pStyle w:val="ListParagraph"/>
        <w:tabs>
          <w:tab w:val="left" w:pos="-567"/>
          <w:tab w:val="left" w:pos="-426"/>
        </w:tabs>
        <w:snapToGrid w:val="0"/>
        <w:ind w:left="360"/>
        <w:jc w:val="both"/>
        <w:rPr>
          <w:rFonts w:ascii="Arial" w:hAnsi="Arial" w:cs="Arial"/>
          <w:b/>
        </w:rPr>
      </w:pPr>
      <w:r w:rsidRPr="00BF29E7">
        <w:rPr>
          <w:rFonts w:ascii="Arial" w:hAnsi="Arial" w:cs="Arial"/>
          <w:b/>
        </w:rPr>
        <w:t xml:space="preserve">Does the research occur over multiple occasions and/or over an extended </w:t>
      </w:r>
      <w:proofErr w:type="gramStart"/>
      <w:r w:rsidRPr="00BF29E7">
        <w:rPr>
          <w:rFonts w:ascii="Arial" w:hAnsi="Arial" w:cs="Arial"/>
          <w:b/>
        </w:rPr>
        <w:t>period of time</w:t>
      </w:r>
      <w:proofErr w:type="gramEnd"/>
      <w:r w:rsidRPr="00BF29E7">
        <w:rPr>
          <w:rFonts w:ascii="Arial" w:hAnsi="Arial" w:cs="Arial"/>
          <w:b/>
        </w:rPr>
        <w:t xml:space="preserve">? </w:t>
      </w:r>
    </w:p>
    <w:p w14:paraId="3D841D85" w14:textId="77777777" w:rsidR="00DA6B4B"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106D5CC6" w14:textId="7E831000" w:rsidR="00083669" w:rsidRPr="002D4FF2" w:rsidRDefault="00DA6B4B" w:rsidP="00CE7E07">
      <w:pPr>
        <w:pStyle w:val="ListParagraph"/>
        <w:tabs>
          <w:tab w:val="left" w:pos="-567"/>
          <w:tab w:val="left" w:pos="-426"/>
        </w:tabs>
        <w:snapToGrid w:val="0"/>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4E8CC928" w14:textId="77777777" w:rsidR="00083669" w:rsidRPr="002D4FF2" w:rsidRDefault="00083669" w:rsidP="00CE7E07">
      <w:pPr>
        <w:pStyle w:val="ListParagraph"/>
        <w:tabs>
          <w:tab w:val="left" w:pos="-567"/>
          <w:tab w:val="left" w:pos="-426"/>
        </w:tabs>
        <w:snapToGrid w:val="0"/>
        <w:ind w:left="360"/>
        <w:jc w:val="both"/>
        <w:rPr>
          <w:rFonts w:ascii="Arial" w:hAnsi="Arial" w:cs="Arial"/>
        </w:rPr>
      </w:pPr>
    </w:p>
    <w:p w14:paraId="0A0DEA56" w14:textId="77777777" w:rsidR="00083669" w:rsidRPr="002D4FF2" w:rsidRDefault="000C3405" w:rsidP="00CE7E07">
      <w:pPr>
        <w:pStyle w:val="ListParagraph"/>
        <w:tabs>
          <w:tab w:val="left" w:pos="-567"/>
          <w:tab w:val="left" w:pos="-426"/>
        </w:tabs>
        <w:snapToGrid w:val="0"/>
        <w:ind w:left="360"/>
        <w:jc w:val="both"/>
        <w:rPr>
          <w:rFonts w:ascii="Arial" w:hAnsi="Arial" w:cs="Arial"/>
          <w:i/>
        </w:rPr>
      </w:pPr>
      <w:r w:rsidRPr="002D4FF2">
        <w:rPr>
          <w:rFonts w:ascii="Arial" w:hAnsi="Arial" w:cs="Arial"/>
          <w:i/>
        </w:rPr>
        <w:t xml:space="preserve">If </w:t>
      </w:r>
      <w:r w:rsidR="00CB1D59" w:rsidRPr="002D4FF2">
        <w:rPr>
          <w:rFonts w:ascii="Arial" w:hAnsi="Arial" w:cs="Arial"/>
          <w:i/>
          <w:lang w:val="en-US"/>
        </w:rPr>
        <w:t>‘</w:t>
      </w:r>
      <w:r w:rsidRPr="002D4FF2">
        <w:rPr>
          <w:rFonts w:ascii="Arial" w:hAnsi="Arial" w:cs="Arial"/>
          <w:i/>
          <w:lang w:val="en-US"/>
        </w:rPr>
        <w:t>Yes</w:t>
      </w:r>
      <w:r w:rsidR="00CB1D59" w:rsidRPr="002D4FF2">
        <w:rPr>
          <w:rFonts w:ascii="Arial" w:hAnsi="Arial" w:cs="Arial"/>
          <w:i/>
          <w:lang w:val="en-US"/>
        </w:rPr>
        <w:t>,’</w:t>
      </w:r>
      <w:r w:rsidRPr="002D4FF2">
        <w:rPr>
          <w:rFonts w:ascii="Arial" w:hAnsi="Arial" w:cs="Arial"/>
          <w:i/>
          <w:lang w:val="en-US"/>
        </w:rPr>
        <w:t xml:space="preserve"> p</w:t>
      </w:r>
      <w:r w:rsidRPr="002D4FF2">
        <w:rPr>
          <w:rFonts w:ascii="Arial" w:hAnsi="Arial" w:cs="Arial"/>
          <w:i/>
        </w:rPr>
        <w:t>lease describe the process of how you intend to obtain ongoing</w:t>
      </w:r>
      <w:r w:rsidR="00083669" w:rsidRPr="002D4FF2">
        <w:rPr>
          <w:rFonts w:ascii="Arial" w:hAnsi="Arial" w:cs="Arial"/>
          <w:i/>
        </w:rPr>
        <w:t xml:space="preserve"> consent:</w:t>
      </w:r>
    </w:p>
    <w:p w14:paraId="52E3A0CF" w14:textId="77E5B519" w:rsidR="000C3405" w:rsidRPr="002D4FF2" w:rsidRDefault="00083669" w:rsidP="00CE7E07">
      <w:pPr>
        <w:pStyle w:val="ListParagraph"/>
        <w:tabs>
          <w:tab w:val="left" w:pos="-567"/>
          <w:tab w:val="left" w:pos="-426"/>
        </w:tabs>
        <w:snapToGrid w:val="0"/>
        <w:ind w:left="360"/>
        <w:jc w:val="both"/>
        <w:rPr>
          <w:rFonts w:ascii="Arial" w:hAnsi="Arial" w:cs="Arial"/>
        </w:rPr>
      </w:pPr>
      <w:r w:rsidRPr="002D4FF2">
        <w:rPr>
          <w:rFonts w:ascii="Arial" w:hAnsi="Arial" w:cs="Arial"/>
          <w:lang w:val="en-US"/>
        </w:rPr>
        <w:fldChar w:fldCharType="begin">
          <w:ffData>
            <w:name w:val="Text21"/>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Participants may be asked to take another session for validation purposes. Consent will be sought again in the same way.</w:t>
      </w:r>
      <w:r w:rsidRPr="002D4FF2">
        <w:rPr>
          <w:rFonts w:ascii="Arial" w:hAnsi="Arial" w:cs="Arial"/>
          <w:lang w:val="en-US"/>
        </w:rPr>
        <w:fldChar w:fldCharType="end"/>
      </w:r>
    </w:p>
    <w:p w14:paraId="019D0E8D" w14:textId="77777777" w:rsidR="000C3405" w:rsidRPr="002D4FF2" w:rsidRDefault="000C3405"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0143F98A" w14:textId="77777777" w:rsidR="007F0C78" w:rsidRPr="00BF29E7" w:rsidRDefault="007F0C78"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180"/>
        <w:jc w:val="both"/>
        <w:outlineLvl w:val="0"/>
        <w:rPr>
          <w:rFonts w:ascii="Arial" w:hAnsi="Arial" w:cs="Arial"/>
          <w:b/>
          <w:lang w:val="en-US"/>
        </w:rPr>
      </w:pPr>
      <w:r w:rsidRPr="00BF29E7">
        <w:rPr>
          <w:rFonts w:ascii="Arial" w:hAnsi="Arial" w:cs="Arial"/>
          <w:b/>
          <w:lang w:val="en-US"/>
        </w:rPr>
        <w:t xml:space="preserve">Is substitute consent involved (e.g., children, </w:t>
      </w:r>
      <w:r w:rsidRPr="00BF29E7">
        <w:rPr>
          <w:rFonts w:ascii="Arial" w:hAnsi="Arial" w:cs="Arial"/>
          <w:b/>
          <w:u w:val="single"/>
          <w:lang w:val="en-US"/>
        </w:rPr>
        <w:t xml:space="preserve">youths under </w:t>
      </w:r>
      <w:r w:rsidR="00E9333E" w:rsidRPr="00BF29E7">
        <w:rPr>
          <w:rFonts w:ascii="Arial" w:hAnsi="Arial" w:cs="Arial"/>
          <w:b/>
          <w:u w:val="single"/>
          <w:lang w:val="en-US"/>
        </w:rPr>
        <w:t>1</w:t>
      </w:r>
      <w:r w:rsidR="002548AA" w:rsidRPr="00BF29E7">
        <w:rPr>
          <w:rFonts w:ascii="Arial" w:hAnsi="Arial" w:cs="Arial"/>
          <w:b/>
          <w:u w:val="single"/>
          <w:lang w:val="en-US"/>
        </w:rPr>
        <w:t>6</w:t>
      </w:r>
      <w:r w:rsidRPr="00BF29E7">
        <w:rPr>
          <w:rFonts w:ascii="Arial" w:hAnsi="Arial" w:cs="Arial"/>
          <w:b/>
          <w:lang w:val="en-US"/>
        </w:rPr>
        <w:t xml:space="preserve">, </w:t>
      </w:r>
      <w:r w:rsidR="007D6DCA" w:rsidRPr="00BF29E7">
        <w:rPr>
          <w:rFonts w:ascii="Arial" w:hAnsi="Arial" w:cs="Arial"/>
          <w:b/>
          <w:lang w:val="en-US"/>
        </w:rPr>
        <w:t>those without capacity to consent</w:t>
      </w:r>
      <w:r w:rsidR="00BA0A80">
        <w:rPr>
          <w:rFonts w:ascii="Arial" w:hAnsi="Arial" w:cs="Arial"/>
          <w:b/>
          <w:lang w:val="en-US"/>
        </w:rPr>
        <w:t>)</w:t>
      </w:r>
      <w:r w:rsidRPr="00BF29E7">
        <w:rPr>
          <w:rFonts w:ascii="Arial" w:hAnsi="Arial" w:cs="Arial"/>
          <w:b/>
          <w:lang w:val="en-US"/>
        </w:rPr>
        <w:t>?</w:t>
      </w:r>
    </w:p>
    <w:p w14:paraId="27C8CD18" w14:textId="6415119B" w:rsidR="00DA6B4B"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w:t>
      </w:r>
      <w:r w:rsidRPr="002D4FF2">
        <w:rPr>
          <w:rFonts w:ascii="Arial" w:hAnsi="Arial" w:cs="Arial"/>
        </w:rPr>
        <w:tab/>
      </w:r>
    </w:p>
    <w:p w14:paraId="5D70EC44" w14:textId="77777777" w:rsidR="00D83CD1"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5024D664" w14:textId="7D133BA6" w:rsidR="00083669" w:rsidRPr="002D4FF2" w:rsidRDefault="00DA6B4B"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i/>
          <w:lang w:val="en-US"/>
        </w:rPr>
      </w:pPr>
      <w:r w:rsidRPr="002D4FF2">
        <w:rPr>
          <w:rFonts w:ascii="Arial" w:hAnsi="Arial" w:cs="Arial"/>
          <w:i/>
        </w:rPr>
        <w:t xml:space="preserve">If </w:t>
      </w:r>
      <w:r w:rsidR="008F7701" w:rsidRPr="002D4FF2">
        <w:rPr>
          <w:rFonts w:ascii="Arial" w:hAnsi="Arial" w:cs="Arial"/>
          <w:i/>
          <w:lang w:val="en-US"/>
        </w:rPr>
        <w:t>‘</w:t>
      </w:r>
      <w:r w:rsidRPr="002D4FF2">
        <w:rPr>
          <w:rFonts w:ascii="Arial" w:hAnsi="Arial" w:cs="Arial"/>
          <w:i/>
          <w:lang w:val="en-US"/>
        </w:rPr>
        <w:t>Yes</w:t>
      </w:r>
      <w:r w:rsidR="008F7701" w:rsidRPr="002D4FF2">
        <w:rPr>
          <w:rFonts w:ascii="Arial" w:hAnsi="Arial" w:cs="Arial"/>
          <w:i/>
          <w:lang w:val="en-US"/>
        </w:rPr>
        <w:t>,’</w:t>
      </w:r>
      <w:r w:rsidR="006A1D4B" w:rsidRPr="002D4FF2">
        <w:rPr>
          <w:rFonts w:ascii="Arial" w:hAnsi="Arial" w:cs="Arial"/>
          <w:i/>
          <w:lang w:val="en-US"/>
        </w:rPr>
        <w:t xml:space="preserve"> </w:t>
      </w:r>
      <w:r w:rsidR="007F0C78" w:rsidRPr="002D4FF2">
        <w:rPr>
          <w:rFonts w:ascii="Arial" w:hAnsi="Arial" w:cs="Arial"/>
          <w:i/>
          <w:lang w:val="en-US"/>
        </w:rPr>
        <w:t>please elaborate</w:t>
      </w:r>
      <w:r w:rsidR="007A5F39" w:rsidRPr="002D4FF2">
        <w:rPr>
          <w:rFonts w:ascii="Arial" w:hAnsi="Arial" w:cs="Arial"/>
          <w:i/>
          <w:lang w:val="en-US"/>
        </w:rPr>
        <w:t xml:space="preserve"> </w:t>
      </w:r>
      <w:r w:rsidR="0095145A" w:rsidRPr="002D4FF2">
        <w:rPr>
          <w:rFonts w:ascii="Arial" w:hAnsi="Arial" w:cs="Arial"/>
          <w:i/>
          <w:lang w:val="en-US"/>
        </w:rPr>
        <w:t>on how consent and assent will be obtained</w:t>
      </w:r>
      <w:r w:rsidR="00083669" w:rsidRPr="002D4FF2">
        <w:rPr>
          <w:rFonts w:ascii="Arial" w:hAnsi="Arial" w:cs="Arial"/>
          <w:i/>
          <w:lang w:val="en-US"/>
        </w:rPr>
        <w:t xml:space="preserve"> (</w:t>
      </w:r>
      <w:r w:rsidR="007E2C8A">
        <w:rPr>
          <w:rFonts w:ascii="Arial" w:hAnsi="Arial" w:cs="Arial"/>
          <w:i/>
          <w:lang w:val="en-US"/>
        </w:rPr>
        <w:t xml:space="preserve">please append a parental/ guardian consent form and </w:t>
      </w:r>
      <w:r w:rsidR="00083669" w:rsidRPr="002D4FF2">
        <w:rPr>
          <w:rFonts w:ascii="Arial" w:hAnsi="Arial" w:cs="Arial"/>
          <w:i/>
          <w:lang w:val="en-US"/>
        </w:rPr>
        <w:t>an assent form/ script must):</w:t>
      </w:r>
    </w:p>
    <w:p w14:paraId="304188DB" w14:textId="77777777" w:rsidR="007F0C78" w:rsidRPr="002D4FF2" w:rsidRDefault="0095145A" w:rsidP="00CE7E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i/>
          <w:lang w:val="en-US"/>
        </w:rPr>
        <w:t xml:space="preserve"> </w:t>
      </w:r>
      <w:r w:rsidR="00083669" w:rsidRPr="002D4FF2">
        <w:rPr>
          <w:rFonts w:ascii="Arial" w:hAnsi="Arial" w:cs="Arial"/>
          <w:lang w:val="en-US"/>
        </w:rPr>
        <w:fldChar w:fldCharType="begin">
          <w:ffData>
            <w:name w:val="Text23"/>
            <w:enabled/>
            <w:calcOnExit w:val="0"/>
            <w:textInput/>
          </w:ffData>
        </w:fldChar>
      </w:r>
      <w:bookmarkStart w:id="56" w:name="Text23"/>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noProof/>
          <w:lang w:val="en-US"/>
        </w:rPr>
        <w:t> </w:t>
      </w:r>
      <w:r w:rsidR="00083669" w:rsidRPr="002D4FF2">
        <w:rPr>
          <w:rFonts w:ascii="Arial" w:hAnsi="Arial" w:cs="Arial"/>
          <w:lang w:val="en-US"/>
        </w:rPr>
        <w:fldChar w:fldCharType="end"/>
      </w:r>
      <w:bookmarkEnd w:id="56"/>
      <w:r w:rsidR="001102AA" w:rsidRPr="002D4FF2">
        <w:rPr>
          <w:rFonts w:ascii="Arial" w:hAnsi="Arial" w:cs="Arial"/>
          <w:lang w:val="en-US"/>
        </w:rPr>
        <w:t xml:space="preserve"> </w:t>
      </w:r>
    </w:p>
    <w:p w14:paraId="5D2BFAD2" w14:textId="77777777" w:rsidR="007F0C78" w:rsidRPr="002D4FF2" w:rsidRDefault="007F0C78"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7B422C24" w14:textId="77777777" w:rsidR="007F0C78" w:rsidRPr="002D4FF2" w:rsidRDefault="007F0C78"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b/>
          <w:lang w:val="en-US"/>
        </w:rPr>
      </w:pPr>
    </w:p>
    <w:p w14:paraId="34A469D3" w14:textId="77777777" w:rsidR="006A1D4B" w:rsidRPr="00BF29E7" w:rsidRDefault="006A1D4B" w:rsidP="00CE7E07">
      <w:pPr>
        <w:pStyle w:val="ListParagraph"/>
        <w:widowControl/>
        <w:numPr>
          <w:ilvl w:val="0"/>
          <w:numId w:val="16"/>
        </w:numPr>
        <w:autoSpaceDE w:val="0"/>
        <w:autoSpaceDN w:val="0"/>
        <w:adjustRightInd w:val="0"/>
        <w:ind w:left="360"/>
        <w:jc w:val="both"/>
        <w:rPr>
          <w:rFonts w:ascii="Arial" w:hAnsi="Arial" w:cs="Arial"/>
          <w:b/>
          <w:snapToGrid/>
          <w:lang w:val="en-US"/>
        </w:rPr>
      </w:pPr>
      <w:r w:rsidRPr="00BF29E7">
        <w:rPr>
          <w:rFonts w:ascii="Arial" w:hAnsi="Arial" w:cs="Arial"/>
          <w:b/>
          <w:lang w:val="en-US"/>
        </w:rPr>
        <w:t>Is Deception involved? Specifically, do you intend to withhold any information from and/or intentionally mislead the research participants?</w:t>
      </w:r>
    </w:p>
    <w:p w14:paraId="227C8A29" w14:textId="2442B4B6"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N – </w:t>
      </w:r>
      <w:r w:rsidR="008F7701" w:rsidRPr="002D4FF2">
        <w:rPr>
          <w:rFonts w:ascii="Arial" w:hAnsi="Arial" w:cs="Arial"/>
        </w:rPr>
        <w:t>P</w:t>
      </w:r>
      <w:r w:rsidRPr="002D4FF2">
        <w:rPr>
          <w:rFonts w:ascii="Arial" w:hAnsi="Arial" w:cs="Arial"/>
        </w:rPr>
        <w:t>lease go to Question E</w:t>
      </w:r>
    </w:p>
    <w:p w14:paraId="1ECD1DD0" w14:textId="77777777" w:rsidR="006A1D4B" w:rsidRPr="002D4FF2" w:rsidRDefault="006A1D4B" w:rsidP="00CE7E07">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rPr>
        <w:fldChar w:fldCharType="begin">
          <w:ffData>
            <w:name w:val=""/>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Y</w:t>
      </w:r>
    </w:p>
    <w:p w14:paraId="3DFD8303" w14:textId="77777777" w:rsidR="006A1D4B" w:rsidRPr="002D4FF2" w:rsidRDefault="006A1D4B" w:rsidP="00CE7E07">
      <w:pPr>
        <w:pStyle w:val="ListParagraph"/>
        <w:widowControl/>
        <w:autoSpaceDE w:val="0"/>
        <w:autoSpaceDN w:val="0"/>
        <w:adjustRightInd w:val="0"/>
        <w:ind w:left="360"/>
        <w:jc w:val="both"/>
        <w:rPr>
          <w:rFonts w:ascii="Arial" w:hAnsi="Arial" w:cs="Arial"/>
          <w:snapToGrid/>
          <w:lang w:val="en-US"/>
        </w:rPr>
      </w:pPr>
    </w:p>
    <w:p w14:paraId="4197EABF" w14:textId="77777777" w:rsidR="006A1D4B" w:rsidRPr="000541A8" w:rsidRDefault="006A1D4B" w:rsidP="00CE7E07">
      <w:pPr>
        <w:widowControl/>
        <w:autoSpaceDE w:val="0"/>
        <w:autoSpaceDN w:val="0"/>
        <w:adjustRightInd w:val="0"/>
        <w:ind w:left="360"/>
        <w:jc w:val="both"/>
        <w:rPr>
          <w:rFonts w:ascii="Arial" w:hAnsi="Arial" w:cs="Arial"/>
          <w:b/>
          <w:snapToGrid/>
          <w:lang w:val="en-US"/>
        </w:rPr>
      </w:pPr>
      <w:r w:rsidRPr="000541A8">
        <w:rPr>
          <w:rFonts w:ascii="Arial" w:hAnsi="Arial" w:cs="Arial"/>
          <w:b/>
          <w:snapToGrid/>
          <w:lang w:val="en-US"/>
        </w:rPr>
        <w:t xml:space="preserve">If </w:t>
      </w:r>
      <w:r w:rsidR="008F7701" w:rsidRPr="000541A8">
        <w:rPr>
          <w:rFonts w:ascii="Arial" w:hAnsi="Arial" w:cs="Arial"/>
          <w:b/>
          <w:snapToGrid/>
          <w:lang w:val="en-US"/>
        </w:rPr>
        <w:t>‘Y</w:t>
      </w:r>
      <w:r w:rsidRPr="000541A8">
        <w:rPr>
          <w:rFonts w:ascii="Arial" w:hAnsi="Arial" w:cs="Arial"/>
          <w:b/>
          <w:snapToGrid/>
          <w:lang w:val="en-US"/>
        </w:rPr>
        <w:t>es:</w:t>
      </w:r>
      <w:r w:rsidR="008F7701" w:rsidRPr="000541A8">
        <w:rPr>
          <w:rFonts w:ascii="Arial" w:hAnsi="Arial" w:cs="Arial"/>
          <w:b/>
          <w:snapToGrid/>
          <w:lang w:val="en-US"/>
        </w:rPr>
        <w:t>’</w:t>
      </w:r>
    </w:p>
    <w:p w14:paraId="7C15875C" w14:textId="77777777" w:rsidR="00EE5DE2" w:rsidRPr="00BF29E7" w:rsidRDefault="006A1D4B" w:rsidP="00B45421">
      <w:pPr>
        <w:pStyle w:val="ListParagraph"/>
        <w:widowControl/>
        <w:numPr>
          <w:ilvl w:val="0"/>
          <w:numId w:val="23"/>
        </w:numPr>
        <w:autoSpaceDE w:val="0"/>
        <w:autoSpaceDN w:val="0"/>
        <w:adjustRightInd w:val="0"/>
        <w:ind w:left="1260" w:hanging="630"/>
        <w:jc w:val="both"/>
        <w:rPr>
          <w:rFonts w:ascii="Arial" w:hAnsi="Arial" w:cs="Arial"/>
          <w:b/>
          <w:snapToGrid/>
          <w:lang w:val="en-US"/>
        </w:rPr>
      </w:pPr>
      <w:r w:rsidRPr="00BF29E7">
        <w:rPr>
          <w:rFonts w:ascii="Arial" w:hAnsi="Arial" w:cs="Arial"/>
          <w:b/>
          <w:snapToGrid/>
          <w:lang w:val="en-US"/>
        </w:rPr>
        <w:t>Please provide a description of the nature of the deception an</w:t>
      </w:r>
      <w:r w:rsidR="00EE5DE2" w:rsidRPr="00BF29E7">
        <w:rPr>
          <w:rFonts w:ascii="Arial" w:hAnsi="Arial" w:cs="Arial"/>
          <w:b/>
          <w:snapToGrid/>
          <w:lang w:val="en-US"/>
        </w:rPr>
        <w:t>d whether it is full or partial:</w:t>
      </w:r>
      <w:r w:rsidRPr="00BF29E7">
        <w:rPr>
          <w:rFonts w:ascii="Arial" w:hAnsi="Arial" w:cs="Arial"/>
          <w:b/>
          <w:snapToGrid/>
          <w:lang w:val="en-US"/>
        </w:rPr>
        <w:t xml:space="preserve"> </w:t>
      </w:r>
    </w:p>
    <w:p w14:paraId="60F6DCCA" w14:textId="77777777" w:rsidR="00EE5DE2" w:rsidRPr="002D4FF2" w:rsidRDefault="00EE5DE2" w:rsidP="00B45421">
      <w:pPr>
        <w:pStyle w:val="ListParagraph"/>
        <w:widowControl/>
        <w:autoSpaceDE w:val="0"/>
        <w:autoSpaceDN w:val="0"/>
        <w:adjustRightIn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98121B2" w14:textId="77777777" w:rsidR="00BF29E7" w:rsidRDefault="00BF29E7" w:rsidP="00B45421">
      <w:pPr>
        <w:pStyle w:val="ListParagraph"/>
        <w:widowControl/>
        <w:autoSpaceDE w:val="0"/>
        <w:autoSpaceDN w:val="0"/>
        <w:adjustRightInd w:val="0"/>
        <w:ind w:left="1260"/>
        <w:jc w:val="both"/>
        <w:rPr>
          <w:rFonts w:ascii="Arial" w:hAnsi="Arial" w:cs="Arial"/>
          <w:b/>
          <w:snapToGrid/>
          <w:lang w:val="en-US"/>
        </w:rPr>
      </w:pPr>
    </w:p>
    <w:p w14:paraId="69F6B494" w14:textId="77777777" w:rsidR="001B3EE7" w:rsidRPr="00BF29E7" w:rsidRDefault="006A1D4B" w:rsidP="00B45421">
      <w:pPr>
        <w:pStyle w:val="ListParagraph"/>
        <w:widowControl/>
        <w:autoSpaceDE w:val="0"/>
        <w:autoSpaceDN w:val="0"/>
        <w:adjustRightInd w:val="0"/>
        <w:ind w:left="1260"/>
        <w:jc w:val="both"/>
        <w:rPr>
          <w:rFonts w:ascii="Arial" w:hAnsi="Arial" w:cs="Arial"/>
          <w:b/>
          <w:snapToGrid/>
          <w:lang w:val="en-US"/>
        </w:rPr>
      </w:pPr>
      <w:r w:rsidRPr="00BF29E7">
        <w:rPr>
          <w:rFonts w:ascii="Arial" w:hAnsi="Arial" w:cs="Arial"/>
          <w:b/>
          <w:snapToGrid/>
          <w:lang w:val="en-US"/>
        </w:rPr>
        <w:t>Please provide a rationale as to why deception (in whole or part) is required:</w:t>
      </w:r>
    </w:p>
    <w:p w14:paraId="387A88FA" w14:textId="77777777" w:rsidR="006A1D4B" w:rsidRPr="002D4FF2" w:rsidRDefault="006A1D4B" w:rsidP="00B45421">
      <w:pPr>
        <w:pStyle w:val="ListParagraph"/>
        <w:widowControl/>
        <w:autoSpaceDE w:val="0"/>
        <w:autoSpaceDN w:val="0"/>
        <w:adjustRightInd w:val="0"/>
        <w:snapToGrid w:val="0"/>
        <w:ind w:left="1260"/>
        <w:jc w:val="both"/>
        <w:rPr>
          <w:rFonts w:ascii="Arial" w:hAnsi="Arial" w:cs="Arial"/>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FE5B849" w14:textId="77777777" w:rsidR="006A1D4B" w:rsidRPr="002D4FF2" w:rsidRDefault="006A1D4B" w:rsidP="00B45421">
      <w:pPr>
        <w:widowControl/>
        <w:autoSpaceDE w:val="0"/>
        <w:autoSpaceDN w:val="0"/>
        <w:adjustRightInd w:val="0"/>
        <w:snapToGrid w:val="0"/>
        <w:ind w:left="1260" w:hanging="630"/>
        <w:jc w:val="both"/>
        <w:rPr>
          <w:rFonts w:ascii="Arial" w:hAnsi="Arial" w:cs="Arial"/>
          <w:i/>
          <w:iCs/>
          <w:snapToGrid/>
          <w:lang w:val="en-US"/>
        </w:rPr>
      </w:pPr>
    </w:p>
    <w:p w14:paraId="3ADB9DB7" w14:textId="77777777" w:rsidR="006A1D4B" w:rsidRPr="00BF29E7"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rPr>
      </w:pPr>
      <w:r w:rsidRPr="00BF29E7">
        <w:rPr>
          <w:rFonts w:ascii="Arial" w:hAnsi="Arial" w:cs="Arial"/>
          <w:b/>
          <w:iCs/>
          <w:snapToGrid/>
          <w:lang w:val="en-US"/>
        </w:rPr>
        <w:t>Please append a copy of the debriefing statement.</w:t>
      </w:r>
    </w:p>
    <w:p w14:paraId="163E3D1D" w14:textId="77777777" w:rsidR="006A1D4B" w:rsidRPr="00BF29E7" w:rsidRDefault="006A1D4B" w:rsidP="00B45421">
      <w:pPr>
        <w:pStyle w:val="ListParagraph"/>
        <w:widowControl/>
        <w:autoSpaceDE w:val="0"/>
        <w:autoSpaceDN w:val="0"/>
        <w:adjustRightInd w:val="0"/>
        <w:ind w:left="1260"/>
        <w:jc w:val="both"/>
        <w:rPr>
          <w:rFonts w:ascii="Arial" w:hAnsi="Arial" w:cs="Arial"/>
          <w:i/>
          <w:snapToGrid/>
          <w:lang w:val="en-US"/>
        </w:rPr>
      </w:pPr>
      <w:r w:rsidRPr="00BF29E7">
        <w:rPr>
          <w:rFonts w:ascii="Arial" w:hAnsi="Arial" w:cs="Arial"/>
          <w:i/>
          <w:snapToGrid/>
          <w:lang w:val="en-US"/>
        </w:rPr>
        <w:t xml:space="preserve">The debriefing statement needs to explain three elements: </w:t>
      </w:r>
    </w:p>
    <w:p w14:paraId="6CBB4DE2"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Why the experiment was developed and why the deception was necessary</w:t>
      </w:r>
      <w:r w:rsidR="00BA0A80">
        <w:rPr>
          <w:rFonts w:ascii="Arial" w:hAnsi="Arial" w:cs="Arial"/>
          <w:i/>
          <w:snapToGrid/>
          <w:lang w:val="en-US"/>
        </w:rPr>
        <w:t>.</w:t>
      </w:r>
    </w:p>
    <w:p w14:paraId="68A7DAD3"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What the current research says about the topic, which includes providing two references (text, article, on-line reference) that the participants can reasonably access and understand (if you have an academic and non-academic population, you may need to provide more than one version of the debriefing statement or make sure that the references can be accessed by the least educated of the population).</w:t>
      </w:r>
    </w:p>
    <w:p w14:paraId="0A82B715" w14:textId="77777777" w:rsidR="006A1D4B" w:rsidRPr="00BF29E7" w:rsidRDefault="006A1D4B" w:rsidP="00B45421">
      <w:pPr>
        <w:pStyle w:val="ListParagraph"/>
        <w:widowControl/>
        <w:numPr>
          <w:ilvl w:val="0"/>
          <w:numId w:val="26"/>
        </w:numPr>
        <w:autoSpaceDE w:val="0"/>
        <w:autoSpaceDN w:val="0"/>
        <w:adjustRightInd w:val="0"/>
        <w:ind w:left="2070" w:hanging="630"/>
        <w:jc w:val="both"/>
        <w:rPr>
          <w:rFonts w:ascii="Arial" w:hAnsi="Arial" w:cs="Arial"/>
          <w:i/>
          <w:snapToGrid/>
          <w:lang w:val="en-US"/>
        </w:rPr>
      </w:pPr>
      <w:r w:rsidRPr="00BF29E7">
        <w:rPr>
          <w:rFonts w:ascii="Arial" w:hAnsi="Arial" w:cs="Arial"/>
          <w:i/>
          <w:snapToGrid/>
          <w:lang w:val="en-US"/>
        </w:rPr>
        <w:t xml:space="preserve">Any additional resources that would be useful for the </w:t>
      </w:r>
      <w:proofErr w:type="gramStart"/>
      <w:r w:rsidRPr="00BF29E7">
        <w:rPr>
          <w:rFonts w:ascii="Arial" w:hAnsi="Arial" w:cs="Arial"/>
          <w:i/>
          <w:snapToGrid/>
          <w:lang w:val="en-US"/>
        </w:rPr>
        <w:t>participant</w:t>
      </w:r>
      <w:proofErr w:type="gramEnd"/>
      <w:r w:rsidRPr="00BF29E7">
        <w:rPr>
          <w:rFonts w:ascii="Arial" w:hAnsi="Arial" w:cs="Arial"/>
          <w:i/>
          <w:snapToGrid/>
          <w:lang w:val="en-US"/>
        </w:rPr>
        <w:t>. Resour</w:t>
      </w:r>
      <w:r w:rsidR="002D4FF2" w:rsidRPr="00BF29E7">
        <w:rPr>
          <w:rFonts w:ascii="Arial" w:hAnsi="Arial" w:cs="Arial"/>
          <w:i/>
          <w:snapToGrid/>
          <w:lang w:val="en-US"/>
        </w:rPr>
        <w:t xml:space="preserve">ces need to be appropriate and </w:t>
      </w:r>
      <w:r w:rsidRPr="00BF29E7">
        <w:rPr>
          <w:rFonts w:ascii="Arial" w:hAnsi="Arial" w:cs="Arial"/>
          <w:i/>
          <w:snapToGrid/>
          <w:lang w:val="en-US"/>
        </w:rPr>
        <w:t>accessible for the participants. For example, if you are conducting a study on parenting, you could include community resources for parenting classes or recommendations for parenting guides. (</w:t>
      </w:r>
      <w:r w:rsidR="00D84E35" w:rsidRPr="00BF29E7">
        <w:rPr>
          <w:rFonts w:ascii="Arial" w:hAnsi="Arial" w:cs="Arial"/>
          <w:i/>
          <w:snapToGrid/>
          <w:lang w:val="en-US"/>
        </w:rPr>
        <w:t>S</w:t>
      </w:r>
      <w:r w:rsidRPr="00BF29E7">
        <w:rPr>
          <w:rFonts w:ascii="Arial" w:hAnsi="Arial" w:cs="Arial"/>
          <w:i/>
          <w:snapToGrid/>
          <w:lang w:val="en-US"/>
        </w:rPr>
        <w:t>ource: Univ. Virginia, IRB)</w:t>
      </w:r>
      <w:r w:rsidR="00BA0A80">
        <w:rPr>
          <w:rFonts w:ascii="Arial" w:hAnsi="Arial" w:cs="Arial"/>
          <w:i/>
          <w:snapToGrid/>
          <w:lang w:val="en-US"/>
        </w:rPr>
        <w:t>.</w:t>
      </w:r>
    </w:p>
    <w:p w14:paraId="53B65FB8" w14:textId="77777777" w:rsidR="00976C71" w:rsidRPr="002D4FF2" w:rsidRDefault="00976C71" w:rsidP="00B45421">
      <w:pPr>
        <w:widowControl/>
        <w:autoSpaceDE w:val="0"/>
        <w:autoSpaceDN w:val="0"/>
        <w:adjustRightInd w:val="0"/>
        <w:ind w:left="1260"/>
        <w:jc w:val="both"/>
        <w:rPr>
          <w:rFonts w:ascii="Arial" w:hAnsi="Arial" w:cs="Arial"/>
          <w:snapToGrid/>
          <w:lang w:val="en-US"/>
        </w:rPr>
      </w:pPr>
      <w:r w:rsidRPr="002D4FF2">
        <w:rPr>
          <w:rFonts w:ascii="Arial" w:hAnsi="Arial" w:cs="Arial"/>
          <w:snapToGrid/>
          <w:lang w:val="en-US"/>
        </w:rPr>
        <w:t>Researchers must re-obtain consent from the participants once the debriefing statement has been provided.  Participants shall be provided with and sign the “</w:t>
      </w:r>
      <w:hyperlink r:id="rId20" w:tgtFrame="_blank" w:history="1">
        <w:r w:rsidRPr="00BA0A80">
          <w:rPr>
            <w:rStyle w:val="Hyperlink"/>
            <w:rFonts w:ascii="Arial" w:hAnsi="Arial" w:cs="Arial"/>
            <w:snapToGrid/>
            <w:lang w:val="en-US"/>
          </w:rPr>
          <w:t>Debriefing Consent Form</w:t>
        </w:r>
      </w:hyperlink>
      <w:r w:rsidR="000F0B3C" w:rsidRPr="002D4FF2">
        <w:rPr>
          <w:rFonts w:ascii="Arial" w:hAnsi="Arial" w:cs="Arial"/>
          <w:snapToGrid/>
          <w:lang w:val="en-US"/>
        </w:rPr>
        <w:t>.</w:t>
      </w:r>
      <w:r w:rsidRPr="002D4FF2">
        <w:rPr>
          <w:rFonts w:ascii="Arial" w:hAnsi="Arial" w:cs="Arial"/>
          <w:snapToGrid/>
          <w:lang w:val="en-US"/>
        </w:rPr>
        <w:t>”</w:t>
      </w:r>
    </w:p>
    <w:p w14:paraId="1682ED70" w14:textId="77777777" w:rsidR="006A1D4B" w:rsidRPr="002D4FF2" w:rsidRDefault="006A1D4B" w:rsidP="00B45421">
      <w:pPr>
        <w:pStyle w:val="ListParagraph"/>
        <w:widowControl/>
        <w:autoSpaceDE w:val="0"/>
        <w:autoSpaceDN w:val="0"/>
        <w:adjustRightInd w:val="0"/>
        <w:snapToGrid w:val="0"/>
        <w:ind w:left="1260" w:hanging="630"/>
        <w:jc w:val="both"/>
        <w:rPr>
          <w:rFonts w:ascii="Arial" w:hAnsi="Arial" w:cs="Arial"/>
        </w:rPr>
      </w:pPr>
    </w:p>
    <w:p w14:paraId="37DBA220" w14:textId="77777777" w:rsidR="006A1D4B" w:rsidRPr="000541A8" w:rsidRDefault="006A1D4B" w:rsidP="00B45421">
      <w:pPr>
        <w:pStyle w:val="ListParagraph"/>
        <w:widowControl/>
        <w:numPr>
          <w:ilvl w:val="0"/>
          <w:numId w:val="23"/>
        </w:numPr>
        <w:autoSpaceDE w:val="0"/>
        <w:autoSpaceDN w:val="0"/>
        <w:adjustRightInd w:val="0"/>
        <w:snapToGrid w:val="0"/>
        <w:ind w:left="1260" w:hanging="630"/>
        <w:jc w:val="both"/>
        <w:rPr>
          <w:rFonts w:ascii="Arial" w:hAnsi="Arial" w:cs="Arial"/>
          <w:b/>
          <w:snapToGrid/>
          <w:lang w:val="en-US"/>
        </w:rPr>
      </w:pPr>
      <w:r w:rsidRPr="000541A8">
        <w:rPr>
          <w:rFonts w:ascii="Arial" w:hAnsi="Arial" w:cs="Arial"/>
          <w:b/>
          <w:snapToGrid/>
          <w:lang w:val="en-US"/>
        </w:rPr>
        <w:lastRenderedPageBreak/>
        <w:t xml:space="preserve">If a debriefing statement </w:t>
      </w:r>
      <w:proofErr w:type="gramStart"/>
      <w:r w:rsidRPr="000541A8">
        <w:rPr>
          <w:rFonts w:ascii="Arial" w:hAnsi="Arial" w:cs="Arial"/>
          <w:b/>
          <w:snapToGrid/>
          <w:lang w:val="en-US"/>
        </w:rPr>
        <w:t>will not be</w:t>
      </w:r>
      <w:proofErr w:type="gramEnd"/>
      <w:r w:rsidRPr="000541A8">
        <w:rPr>
          <w:rFonts w:ascii="Arial" w:hAnsi="Arial" w:cs="Arial"/>
          <w:b/>
          <w:snapToGrid/>
          <w:lang w:val="en-US"/>
        </w:rPr>
        <w:t xml:space="preserve"> provided to the participants, please provide a rationale as to why a statement will not be provided:</w:t>
      </w:r>
    </w:p>
    <w:p w14:paraId="7FE7878D" w14:textId="77777777" w:rsidR="00EE5DE2" w:rsidRPr="002D4FF2" w:rsidRDefault="00EE5DE2" w:rsidP="00B45421">
      <w:pPr>
        <w:pStyle w:val="ListParagraph"/>
        <w:widowControl/>
        <w:autoSpaceDE w:val="0"/>
        <w:autoSpaceDN w:val="0"/>
        <w:adjustRightInd w:val="0"/>
        <w:snapToGrid w:val="0"/>
        <w:ind w:left="1260"/>
        <w:jc w:val="both"/>
        <w:rPr>
          <w:rFonts w:ascii="Arial" w:hAnsi="Arial" w:cs="Arial"/>
          <w:snapToGrid/>
          <w:lang w:val="en-US"/>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0483BEF" w14:textId="77777777" w:rsidR="006A1D4B" w:rsidRPr="002D4FF2" w:rsidRDefault="006A1D4B" w:rsidP="00B45421">
      <w:pPr>
        <w:pStyle w:val="ListParagraph"/>
        <w:ind w:left="1260" w:hanging="630"/>
        <w:jc w:val="both"/>
        <w:rPr>
          <w:rFonts w:ascii="Arial" w:hAnsi="Arial" w:cs="Arial"/>
          <w:b/>
          <w:bCs/>
          <w:snapToGrid/>
          <w:lang w:val="en-US"/>
        </w:rPr>
      </w:pPr>
    </w:p>
    <w:p w14:paraId="1E3028A7" w14:textId="77777777" w:rsidR="006A1D4B" w:rsidRPr="002D4FF2" w:rsidRDefault="006A1D4B" w:rsidP="00BF29E7">
      <w:pPr>
        <w:pStyle w:val="ListParagraph"/>
        <w:widowControl/>
        <w:numPr>
          <w:ilvl w:val="0"/>
          <w:numId w:val="23"/>
        </w:numPr>
        <w:autoSpaceDE w:val="0"/>
        <w:autoSpaceDN w:val="0"/>
        <w:adjustRightInd w:val="0"/>
        <w:snapToGrid w:val="0"/>
        <w:ind w:left="1260" w:hanging="630"/>
        <w:jc w:val="both"/>
        <w:rPr>
          <w:rFonts w:ascii="Arial" w:hAnsi="Arial" w:cs="Arial"/>
        </w:rPr>
      </w:pPr>
      <w:r w:rsidRPr="002D4FF2">
        <w:rPr>
          <w:rFonts w:ascii="Arial" w:hAnsi="Arial" w:cs="Arial"/>
          <w:b/>
          <w:bCs/>
          <w:snapToGrid/>
          <w:lang w:val="en-US"/>
        </w:rPr>
        <w:t>For studies that are not deceptive</w:t>
      </w:r>
      <w:r w:rsidRPr="002D4FF2">
        <w:rPr>
          <w:rFonts w:ascii="Arial" w:hAnsi="Arial" w:cs="Arial"/>
          <w:snapToGrid/>
          <w:lang w:val="en-US"/>
        </w:rPr>
        <w:t>, briefly describe the process and nature of any immediate post-study information that will be provided to participants and the rationale for providing this information (e.g., counseling or trauma resources, information links, etc.):</w:t>
      </w:r>
    </w:p>
    <w:p w14:paraId="389446A4" w14:textId="77777777" w:rsidR="002D4FF2" w:rsidRPr="002D4FF2" w:rsidRDefault="002D4FF2" w:rsidP="00B45421">
      <w:pPr>
        <w:pStyle w:val="ListParagraph"/>
        <w:widowControl/>
        <w:autoSpaceDE w:val="0"/>
        <w:autoSpaceDN w:val="0"/>
        <w:adjustRightInd w:val="0"/>
        <w:snapToGrid w:val="0"/>
        <w:ind w:left="900" w:firstLine="360"/>
        <w:jc w:val="both"/>
        <w:rPr>
          <w:rFonts w:ascii="Arial" w:hAnsi="Arial" w:cs="Arial"/>
        </w:rPr>
      </w:pPr>
      <w:r w:rsidRPr="002D4FF2">
        <w:rPr>
          <w:rFonts w:ascii="Arial" w:hAnsi="Arial" w:cs="Arial"/>
          <w:lang w:val="en-US"/>
        </w:rPr>
        <w:fldChar w:fldCharType="begin">
          <w:ffData>
            <w:name w:val="Text23"/>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2B66CF5B"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222D9E5E" w14:textId="77777777" w:rsidR="006A1D4B" w:rsidRPr="002D4FF2" w:rsidRDefault="006A1D4B" w:rsidP="00CE7E07">
      <w:pPr>
        <w:tabs>
          <w:tab w:val="left" w:pos="-567"/>
          <w:tab w:val="left" w:pos="-426"/>
          <w:tab w:val="left" w:pos="-284"/>
          <w:tab w:val="left" w:pos="-142"/>
        </w:tabs>
        <w:snapToGrid w:val="0"/>
        <w:ind w:left="360" w:firstLine="6"/>
        <w:contextualSpacing/>
        <w:jc w:val="both"/>
        <w:rPr>
          <w:rFonts w:ascii="Arial" w:hAnsi="Arial" w:cs="Arial"/>
        </w:rPr>
      </w:pPr>
    </w:p>
    <w:p w14:paraId="4B213A7D" w14:textId="1E03BFC6" w:rsidR="00175D77" w:rsidRPr="00B95D35" w:rsidRDefault="00175D77" w:rsidP="00CE7E07">
      <w:pPr>
        <w:pStyle w:val="ListParagraph"/>
        <w:numPr>
          <w:ilvl w:val="0"/>
          <w:numId w:val="16"/>
        </w:num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b/>
          <w:lang w:val="en-US"/>
        </w:rPr>
      </w:pPr>
      <w:r w:rsidRPr="00B95D35">
        <w:rPr>
          <w:rFonts w:ascii="Arial" w:hAnsi="Arial" w:cs="Arial"/>
          <w:b/>
          <w:lang w:val="en-US"/>
        </w:rPr>
        <w:t>How will informed consent be obtained? (Please check all that are applicable)</w:t>
      </w:r>
      <w:r w:rsidR="00E52143">
        <w:rPr>
          <w:rFonts w:ascii="Arial" w:hAnsi="Arial" w:cs="Arial"/>
          <w:b/>
          <w:lang w:val="en-US"/>
        </w:rPr>
        <w:t xml:space="preserve"> </w:t>
      </w:r>
      <w:r w:rsidR="00E52143" w:rsidRPr="005E34FD">
        <w:rPr>
          <w:rFonts w:ascii="Arial" w:hAnsi="Arial" w:cs="Arial"/>
          <w:i/>
          <w:iCs/>
          <w:lang w:val="en-US"/>
        </w:rPr>
        <w:t>Please note that separate consent forms</w:t>
      </w:r>
      <w:r w:rsidR="000C2D53" w:rsidRPr="005E34FD">
        <w:rPr>
          <w:rFonts w:ascii="Arial" w:hAnsi="Arial" w:cs="Arial"/>
          <w:i/>
          <w:iCs/>
          <w:lang w:val="en-US"/>
        </w:rPr>
        <w:t xml:space="preserve"> </w:t>
      </w:r>
      <w:r w:rsidR="00E52143" w:rsidRPr="005E34FD">
        <w:rPr>
          <w:rFonts w:ascii="Arial" w:hAnsi="Arial" w:cs="Arial"/>
          <w:i/>
          <w:iCs/>
          <w:lang w:val="en-US"/>
        </w:rPr>
        <w:t>will be required for each research activity e.g. If you are asking participants to take part in one-on-one interviews, focus groups, workshops, then separate informed consent forms should be provided for each activity</w:t>
      </w:r>
      <w:r w:rsidRPr="005E34FD">
        <w:rPr>
          <w:rFonts w:ascii="Arial" w:hAnsi="Arial" w:cs="Arial"/>
          <w:b/>
          <w:i/>
          <w:iCs/>
          <w:lang w:val="en-US"/>
        </w:rPr>
        <w:t>:</w:t>
      </w:r>
    </w:p>
    <w:p w14:paraId="54CDAC0B"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14E0BA4" w14:textId="78140A16"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Box>
          </w:ffData>
        </w:fldChar>
      </w:r>
      <w:bookmarkStart w:id="57" w:name="Check32"/>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7"/>
      <w:r w:rsidRPr="002D4FF2">
        <w:rPr>
          <w:rFonts w:ascii="Arial" w:hAnsi="Arial" w:cs="Arial"/>
          <w:lang w:val="en-US"/>
        </w:rPr>
        <w:t xml:space="preserve"> Informed Consent Form (please attach draft version) (and assent form if relevant)</w:t>
      </w:r>
      <w:r w:rsidR="00E52143">
        <w:rPr>
          <w:rFonts w:ascii="Arial" w:hAnsi="Arial" w:cs="Arial"/>
          <w:lang w:val="en-US"/>
        </w:rPr>
        <w:t xml:space="preserve">. </w:t>
      </w:r>
    </w:p>
    <w:p w14:paraId="5A219720" w14:textId="77777777" w:rsidR="00175D77" w:rsidRPr="002D4FF2" w:rsidRDefault="00175D77"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AF8CE7" w14:textId="5BF0BAE0" w:rsidR="00175D77"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4"/>
            <w:enabled/>
            <w:calcOnExit w:val="0"/>
            <w:checkBox>
              <w:sizeAuto/>
              <w:default w:val="0"/>
            </w:checkBox>
          </w:ffData>
        </w:fldChar>
      </w:r>
      <w:bookmarkStart w:id="58" w:name="Check34"/>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bookmarkEnd w:id="58"/>
      <w:r w:rsidRPr="002D4FF2">
        <w:rPr>
          <w:rFonts w:ascii="Arial" w:hAnsi="Arial" w:cs="Arial"/>
          <w:lang w:val="en-US"/>
        </w:rPr>
        <w:t xml:space="preserve"> Verbally* (please attach draft approximation of what participants will be verbally told)</w:t>
      </w:r>
    </w:p>
    <w:p w14:paraId="0EC6118B" w14:textId="77777777" w:rsidR="00245934" w:rsidRPr="00B95D35"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 xml:space="preserve">*If informed consent is being obtained verbally, please provide a rationale regarding why a written informed consent form is not being used: </w:t>
      </w:r>
    </w:p>
    <w:p w14:paraId="5F9BB80B" w14:textId="77777777" w:rsidR="00245934" w:rsidRPr="002D4FF2" w:rsidRDefault="00245934" w:rsidP="00245934">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D3E0156" w14:textId="77777777" w:rsidR="00245934" w:rsidRPr="002D4FF2" w:rsidRDefault="00245934"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p>
    <w:p w14:paraId="5BE9EF28" w14:textId="6C1BB3CB" w:rsidR="00175D77" w:rsidRPr="002D4FF2" w:rsidRDefault="00175D77" w:rsidP="00CE7E0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lang w:val="en-US"/>
        </w:rPr>
      </w:pPr>
      <w:r w:rsidRPr="002D4FF2">
        <w:rPr>
          <w:rFonts w:ascii="Arial" w:hAnsi="Arial" w:cs="Arial"/>
          <w:lang w:val="en-US"/>
        </w:rPr>
        <w:fldChar w:fldCharType="begin">
          <w:ffData>
            <w:name w:val="Check32"/>
            <w:enabled/>
            <w:calcOnExit w:val="0"/>
            <w:checkBox>
              <w:sizeAuto/>
              <w:default w:val="0"/>
              <w:checked/>
            </w:checkBox>
          </w:ffData>
        </w:fldChar>
      </w:r>
      <w:r w:rsidRPr="002D4FF2">
        <w:rPr>
          <w:rFonts w:ascii="Arial" w:hAnsi="Arial" w:cs="Arial"/>
          <w:lang w:val="en-US"/>
        </w:rPr>
        <w:instrText xml:space="preserve"> FORMCHECKBOX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lang w:val="en-US"/>
        </w:rPr>
        <w:fldChar w:fldCharType="end"/>
      </w:r>
      <w:r w:rsidRPr="002D4FF2">
        <w:rPr>
          <w:rFonts w:ascii="Arial" w:hAnsi="Arial" w:cs="Arial"/>
          <w:lang w:val="en-US"/>
        </w:rPr>
        <w:t xml:space="preserve"> Online Consent Form** (please attach draft version)</w:t>
      </w:r>
    </w:p>
    <w:p w14:paraId="00A49168" w14:textId="77777777" w:rsidR="00175D77" w:rsidRPr="00B95D35"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b/>
          <w:i/>
          <w:lang w:val="en-US"/>
        </w:rPr>
      </w:pPr>
      <w:r w:rsidRPr="00B95D35">
        <w:rPr>
          <w:rFonts w:ascii="Arial" w:hAnsi="Arial" w:cs="Arial"/>
          <w:b/>
          <w:i/>
          <w:lang w:val="en-US"/>
        </w:rPr>
        <w:t>*</w:t>
      </w:r>
      <w:r w:rsidR="00BA0A80">
        <w:rPr>
          <w:rFonts w:ascii="Arial" w:hAnsi="Arial" w:cs="Arial"/>
          <w:b/>
          <w:i/>
          <w:lang w:val="en-US"/>
        </w:rPr>
        <w:t>*</w:t>
      </w:r>
      <w:r w:rsidRPr="00B95D35">
        <w:rPr>
          <w:rFonts w:ascii="Arial" w:hAnsi="Arial" w:cs="Arial"/>
          <w:b/>
          <w:i/>
          <w:lang w:val="en-US"/>
        </w:rPr>
        <w:t xml:space="preserve">If online consent is </w:t>
      </w:r>
      <w:proofErr w:type="gramStart"/>
      <w:r w:rsidRPr="00B95D35">
        <w:rPr>
          <w:rFonts w:ascii="Arial" w:hAnsi="Arial" w:cs="Arial"/>
          <w:b/>
          <w:i/>
          <w:lang w:val="en-US"/>
        </w:rPr>
        <w:t>being obtained</w:t>
      </w:r>
      <w:proofErr w:type="gramEnd"/>
      <w:r w:rsidRPr="00B95D35">
        <w:rPr>
          <w:rFonts w:ascii="Arial" w:hAnsi="Arial" w:cs="Arial"/>
          <w:b/>
          <w:i/>
          <w:lang w:val="en-US"/>
        </w:rPr>
        <w:t xml:space="preserve">, please indicate the website where the questionnaire/ survey will be hosted: </w:t>
      </w:r>
    </w:p>
    <w:p w14:paraId="446AF9B4" w14:textId="23982919" w:rsidR="00175D77" w:rsidRPr="002D4FF2" w:rsidRDefault="00175D77" w:rsidP="00CE7E07">
      <w:pPr>
        <w:tabs>
          <w:tab w:val="left" w:pos="-900"/>
          <w:tab w:val="left" w:pos="-540"/>
          <w:tab w:val="left" w:pos="-180"/>
          <w:tab w:val="left" w:pos="0"/>
          <w:tab w:val="left" w:pos="1260"/>
          <w:tab w:val="left" w:pos="1980"/>
          <w:tab w:val="left" w:pos="2700"/>
          <w:tab w:val="left" w:pos="3420"/>
          <w:tab w:val="left" w:pos="4140"/>
          <w:tab w:val="left" w:pos="4860"/>
          <w:tab w:val="left" w:pos="5580"/>
          <w:tab w:val="left" w:pos="6300"/>
          <w:tab w:val="left" w:pos="7020"/>
          <w:tab w:val="left" w:pos="7740"/>
          <w:tab w:val="left" w:pos="8460"/>
        </w:tabs>
        <w:ind w:left="360"/>
        <w:jc w:val="both"/>
        <w:rPr>
          <w:rFonts w:ascii="Arial" w:hAnsi="Arial" w:cs="Arial"/>
          <w:lang w:val="en-US"/>
        </w:rPr>
      </w:pPr>
      <w:r w:rsidRPr="002D4FF2">
        <w:rPr>
          <w:rFonts w:ascii="Arial" w:hAnsi="Arial" w:cs="Arial"/>
          <w:lang w:val="en-US"/>
        </w:rPr>
        <w:fldChar w:fldCharType="begin">
          <w:ffData>
            <w:name w:val="Text27"/>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The consent form will be hosted on Psytoolkit</w:t>
      </w:r>
      <w:r w:rsidR="00122B7A">
        <w:rPr>
          <w:rFonts w:ascii="Arial" w:hAnsi="Arial" w:cs="Arial"/>
          <w:noProof/>
          <w:lang w:val="en-US"/>
        </w:rPr>
        <w:t xml:space="preserve"> - see accompanying sample and link</w:t>
      </w:r>
      <w:r w:rsidR="00122B7A" w:rsidRPr="00122B7A">
        <w:rPr>
          <w:rFonts w:ascii="Arial" w:hAnsi="Arial" w:cs="Arial"/>
          <w:noProof/>
          <w:lang w:val="en-US"/>
        </w:rPr>
        <w:t>.</w:t>
      </w:r>
      <w:r w:rsidRPr="002D4FF2">
        <w:rPr>
          <w:rFonts w:ascii="Arial" w:hAnsi="Arial" w:cs="Arial"/>
          <w:lang w:val="en-US"/>
        </w:rPr>
        <w:fldChar w:fldCharType="end"/>
      </w:r>
    </w:p>
    <w:p w14:paraId="56FA4DB3"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5B83B321" w14:textId="77777777" w:rsidR="00175D77" w:rsidRPr="002D4FF2" w:rsidRDefault="00175D77" w:rsidP="00CE7E07">
      <w:pPr>
        <w:tabs>
          <w:tab w:val="left" w:pos="-567"/>
          <w:tab w:val="left" w:pos="-426"/>
          <w:tab w:val="left" w:pos="-284"/>
          <w:tab w:val="left" w:pos="-142"/>
        </w:tabs>
        <w:snapToGrid w:val="0"/>
        <w:ind w:left="360" w:firstLine="6"/>
        <w:contextualSpacing/>
        <w:jc w:val="both"/>
        <w:rPr>
          <w:rFonts w:ascii="Arial" w:hAnsi="Arial" w:cs="Arial"/>
        </w:rPr>
      </w:pPr>
    </w:p>
    <w:p w14:paraId="667BD06D" w14:textId="77777777" w:rsidR="00407F61" w:rsidRPr="00B45421" w:rsidRDefault="00083669" w:rsidP="00B45421">
      <w:pPr>
        <w:pStyle w:val="ListParagraph"/>
        <w:numPr>
          <w:ilvl w:val="0"/>
          <w:numId w:val="17"/>
        </w:numPr>
        <w:tabs>
          <w:tab w:val="left" w:pos="-567"/>
          <w:tab w:val="left" w:pos="-426"/>
          <w:tab w:val="left" w:pos="-284"/>
          <w:tab w:val="left" w:pos="-142"/>
          <w:tab w:val="left" w:pos="360"/>
        </w:tabs>
        <w:snapToGrid w:val="0"/>
        <w:ind w:left="360"/>
        <w:jc w:val="both"/>
        <w:rPr>
          <w:rFonts w:ascii="Arial" w:hAnsi="Arial" w:cs="Arial"/>
          <w:b/>
          <w:sz w:val="22"/>
          <w:lang w:val="en-US"/>
        </w:rPr>
      </w:pPr>
      <w:r w:rsidRPr="00B45421">
        <w:rPr>
          <w:rFonts w:ascii="Arial" w:hAnsi="Arial" w:cs="Arial"/>
          <w:b/>
          <w:sz w:val="22"/>
          <w:lang w:val="en-US"/>
        </w:rPr>
        <w:t xml:space="preserve">DATA SECURITY:  </w:t>
      </w:r>
    </w:p>
    <w:p w14:paraId="36F7E4D4" w14:textId="77777777" w:rsidR="00407F61" w:rsidRPr="002D4FF2" w:rsidRDefault="0024284C" w:rsidP="00CE7E07">
      <w:pPr>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sidRPr="002D4FF2">
        <w:rPr>
          <w:rFonts w:ascii="Arial" w:hAnsi="Arial" w:cs="Arial"/>
        </w:rPr>
        <w:t>Privacy refers to an individual’s right to be free from intrusion or interference by others. It is a fundamental right in a free and democratic society.  The ethical duty of confidentiality refers to the obligation of an individual or organization to safeguard entrusted information. Security refers to measures used to protect information. It includes physical, administrative and technical safeguards.</w:t>
      </w:r>
    </w:p>
    <w:p w14:paraId="5F125CD3" w14:textId="77777777" w:rsidR="00B963A6" w:rsidRPr="002D4FF2" w:rsidRDefault="00B963A6" w:rsidP="00CE7E0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p>
    <w:p w14:paraId="5E7FF340" w14:textId="14117EF6" w:rsidR="00083669" w:rsidRPr="002D4FF2" w:rsidRDefault="00B963A6"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Style w:val="Hyperlink"/>
          <w:rFonts w:ascii="Arial" w:hAnsi="Arial" w:cs="Arial"/>
          <w:lang w:val="en-US"/>
        </w:rPr>
      </w:pPr>
      <w:r w:rsidRPr="002D4FF2">
        <w:rPr>
          <w:rFonts w:ascii="Arial" w:hAnsi="Arial" w:cs="Arial"/>
          <w:lang w:val="en-US"/>
        </w:rPr>
        <w:t>For a fuller description of researcher obligations surrounding confidentiality, privacy and data security issues, please consult the</w:t>
      </w:r>
      <w:r w:rsidRPr="002D4FF2">
        <w:rPr>
          <w:rFonts w:ascii="Arial" w:hAnsi="Arial" w:cs="Arial"/>
          <w:b/>
          <w:lang w:val="en-US"/>
        </w:rPr>
        <w:t xml:space="preserve"> </w:t>
      </w:r>
      <w:r w:rsidR="00C1481D" w:rsidRPr="002D4FF2">
        <w:rPr>
          <w:rFonts w:ascii="Arial" w:hAnsi="Arial" w:cs="Arial"/>
          <w:lang w:val="en-US"/>
        </w:rPr>
        <w:fldChar w:fldCharType="begin"/>
      </w:r>
      <w:r w:rsidR="00205BDC">
        <w:rPr>
          <w:rFonts w:ascii="Arial" w:hAnsi="Arial" w:cs="Arial"/>
          <w:lang w:val="en-US"/>
        </w:rPr>
        <w:instrText>HYPERLINK "https://yulink-new.yorku.ca/group/yulink/research-documents-forms" \t "_blank"</w:instrText>
      </w:r>
      <w:r w:rsidR="00C1481D" w:rsidRPr="002D4FF2">
        <w:rPr>
          <w:rFonts w:ascii="Arial" w:hAnsi="Arial" w:cs="Arial"/>
          <w:lang w:val="en-US"/>
        </w:rPr>
      </w:r>
      <w:r w:rsidR="00C1481D" w:rsidRPr="002D4FF2">
        <w:rPr>
          <w:rFonts w:ascii="Arial" w:hAnsi="Arial" w:cs="Arial"/>
          <w:lang w:val="en-US"/>
        </w:rPr>
        <w:fldChar w:fldCharType="separate"/>
      </w:r>
      <w:r w:rsidRPr="002D4FF2">
        <w:rPr>
          <w:rStyle w:val="Hyperlink"/>
          <w:rFonts w:ascii="Arial" w:hAnsi="Arial" w:cs="Arial"/>
          <w:lang w:val="en-US"/>
        </w:rPr>
        <w:t>Data Security Guidelines for Resear</w:t>
      </w:r>
      <w:r w:rsidR="00083669" w:rsidRPr="002D4FF2">
        <w:rPr>
          <w:rStyle w:val="Hyperlink"/>
          <w:rFonts w:ascii="Arial" w:hAnsi="Arial" w:cs="Arial"/>
          <w:lang w:val="en-US"/>
        </w:rPr>
        <w:t>ch Involving Human Participants.</w:t>
      </w:r>
    </w:p>
    <w:p w14:paraId="6DA3CDF7" w14:textId="77777777" w:rsidR="00997271" w:rsidRPr="002D4FF2" w:rsidRDefault="00C1481D"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fldChar w:fldCharType="end"/>
      </w:r>
    </w:p>
    <w:p w14:paraId="40217644" w14:textId="59C8AB82" w:rsidR="00083669" w:rsidRPr="002D4FF2" w:rsidRDefault="0024284C"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roofErr w:type="gramStart"/>
      <w:r w:rsidRPr="002D4FF2">
        <w:rPr>
          <w:rFonts w:ascii="Arial" w:hAnsi="Arial" w:cs="Arial"/>
          <w:lang w:val="en-US"/>
        </w:rPr>
        <w:t>In light of</w:t>
      </w:r>
      <w:proofErr w:type="gramEnd"/>
      <w:r w:rsidRPr="002D4FF2">
        <w:rPr>
          <w:rFonts w:ascii="Arial" w:hAnsi="Arial" w:cs="Arial"/>
          <w:lang w:val="en-US"/>
        </w:rPr>
        <w:t xml:space="preserve"> the above, p</w:t>
      </w:r>
      <w:r w:rsidR="00301164" w:rsidRPr="002D4FF2">
        <w:rPr>
          <w:rFonts w:ascii="Arial" w:hAnsi="Arial" w:cs="Arial"/>
          <w:lang w:val="en-US"/>
        </w:rPr>
        <w:t>lease address the following questions:</w:t>
      </w:r>
    </w:p>
    <w:p w14:paraId="5EC2DA28" w14:textId="77777777" w:rsidR="00083669" w:rsidRPr="002D4FF2" w:rsidRDefault="00083669" w:rsidP="00CE7E0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43806FF" w14:textId="499AF5D2" w:rsidR="00083669" w:rsidRPr="002D4FF2" w:rsidRDefault="005A7625" w:rsidP="0061048A">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Arial" w:hAnsi="Arial" w:cs="Arial"/>
          <w:lang w:val="en-US"/>
        </w:rPr>
      </w:pPr>
      <w:r w:rsidRPr="00051FDD">
        <w:rPr>
          <w:rFonts w:ascii="Arial" w:hAnsi="Arial" w:cs="Arial"/>
          <w:b/>
        </w:rPr>
        <w:t>Will the data be treated as confidential?</w:t>
      </w:r>
      <w:r w:rsidRPr="002D4FF2">
        <w:rPr>
          <w:rFonts w:ascii="Arial" w:hAnsi="Arial" w:cs="Arial"/>
        </w:rPr>
        <w:t xml:space="preserve">   </w:t>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1D5B1A" w:rsidRPr="002D4FF2">
        <w:rPr>
          <w:rFonts w:ascii="Arial" w:hAnsi="Arial" w:cs="Arial"/>
        </w:rPr>
        <w:t>Y</w:t>
      </w:r>
    </w:p>
    <w:p w14:paraId="24715601" w14:textId="044E3940" w:rsidR="0095145A" w:rsidRPr="002D4FF2" w:rsidRDefault="0061048A" w:rsidP="00CE7E07">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rPr>
        <w:tab/>
      </w:r>
      <w:r w:rsidR="0095145A" w:rsidRPr="002D4FF2">
        <w:rPr>
          <w:rFonts w:ascii="Arial" w:hAnsi="Arial" w:cs="Arial"/>
        </w:rPr>
        <w:t xml:space="preserve">If </w:t>
      </w:r>
      <w:r w:rsidR="008F7701" w:rsidRPr="002D4FF2">
        <w:rPr>
          <w:rFonts w:ascii="Arial" w:hAnsi="Arial" w:cs="Arial"/>
        </w:rPr>
        <w:t>‘</w:t>
      </w:r>
      <w:r w:rsidR="00083669" w:rsidRPr="002D4FF2">
        <w:rPr>
          <w:rFonts w:ascii="Arial" w:hAnsi="Arial" w:cs="Arial"/>
        </w:rPr>
        <w:t>No</w:t>
      </w:r>
      <w:r w:rsidR="008F7701" w:rsidRPr="002D4FF2">
        <w:rPr>
          <w:rFonts w:ascii="Arial" w:hAnsi="Arial" w:cs="Arial"/>
        </w:rPr>
        <w:t>,’</w:t>
      </w:r>
      <w:r w:rsidR="0095145A" w:rsidRPr="002D4FF2">
        <w:rPr>
          <w:rFonts w:ascii="Arial" w:hAnsi="Arial" w:cs="Arial"/>
        </w:rPr>
        <w:t xml:space="preserve"> please provide a rationale as to why not:</w:t>
      </w:r>
      <w:r w:rsidR="00083669" w:rsidRPr="002D4FF2">
        <w:rPr>
          <w:rFonts w:ascii="Arial" w:hAnsi="Arial" w:cs="Arial"/>
        </w:rPr>
        <w:t xml:space="preserve"> </w:t>
      </w:r>
      <w:r w:rsidR="00083669" w:rsidRPr="002D4FF2">
        <w:rPr>
          <w:rFonts w:ascii="Arial" w:hAnsi="Arial" w:cs="Arial"/>
          <w:lang w:val="en-US"/>
        </w:rPr>
        <w:fldChar w:fldCharType="begin">
          <w:ffData>
            <w:name w:val="Text24"/>
            <w:enabled/>
            <w:calcOnExit w:val="0"/>
            <w:textInput/>
          </w:ffData>
        </w:fldChar>
      </w:r>
      <w:r w:rsidR="00083669" w:rsidRPr="002D4FF2">
        <w:rPr>
          <w:rFonts w:ascii="Arial" w:hAnsi="Arial" w:cs="Arial"/>
          <w:lang w:val="en-US"/>
        </w:rPr>
        <w:instrText xml:space="preserve"> FORMTEXT </w:instrText>
      </w:r>
      <w:r w:rsidR="00083669" w:rsidRPr="002D4FF2">
        <w:rPr>
          <w:rFonts w:ascii="Arial" w:hAnsi="Arial" w:cs="Arial"/>
          <w:lang w:val="en-US"/>
        </w:rPr>
      </w:r>
      <w:r w:rsidR="00083669" w:rsidRPr="002D4FF2">
        <w:rPr>
          <w:rFonts w:ascii="Arial" w:hAnsi="Arial" w:cs="Arial"/>
          <w:lang w:val="en-US"/>
        </w:rPr>
        <w:fldChar w:fldCharType="separate"/>
      </w:r>
      <w:r w:rsidR="00A427B3">
        <w:rPr>
          <w:rFonts w:ascii="Arial" w:hAnsi="Arial" w:cs="Arial"/>
          <w:lang w:val="en-US"/>
        </w:rPr>
        <w:t>Answer refers to the data in its original form. Please see (c) below.</w:t>
      </w:r>
      <w:r w:rsidR="00083669" w:rsidRPr="002D4FF2">
        <w:rPr>
          <w:rFonts w:ascii="Arial" w:hAnsi="Arial" w:cs="Arial"/>
          <w:lang w:val="en-US"/>
        </w:rPr>
        <w:fldChar w:fldCharType="end"/>
      </w:r>
    </w:p>
    <w:p w14:paraId="2AFD3776" w14:textId="77777777" w:rsidR="0095145A" w:rsidRPr="002D4FF2" w:rsidRDefault="0095145A" w:rsidP="00CE7E07">
      <w:pPr>
        <w:tabs>
          <w:tab w:val="left" w:pos="-567"/>
          <w:tab w:val="left" w:pos="-426"/>
          <w:tab w:val="left" w:pos="-284"/>
          <w:tab w:val="left" w:pos="-142"/>
          <w:tab w:val="left" w:pos="426"/>
        </w:tabs>
        <w:snapToGrid w:val="0"/>
        <w:ind w:left="360" w:hanging="420"/>
        <w:contextualSpacing/>
        <w:jc w:val="both"/>
        <w:rPr>
          <w:rFonts w:ascii="Arial" w:hAnsi="Arial" w:cs="Arial"/>
        </w:rPr>
      </w:pPr>
    </w:p>
    <w:p w14:paraId="4F456E34" w14:textId="0AD76B2E" w:rsidR="00A016B2" w:rsidRPr="002D4FF2" w:rsidRDefault="005A7625" w:rsidP="0061048A">
      <w:pPr>
        <w:pStyle w:val="ListParagraph"/>
        <w:numPr>
          <w:ilvl w:val="0"/>
          <w:numId w:val="18"/>
        </w:numPr>
        <w:tabs>
          <w:tab w:val="left" w:pos="-567"/>
          <w:tab w:val="left" w:pos="-426"/>
          <w:tab w:val="left" w:pos="-284"/>
          <w:tab w:val="left" w:pos="-142"/>
          <w:tab w:val="left" w:pos="720"/>
        </w:tabs>
        <w:snapToGrid w:val="0"/>
        <w:ind w:left="720"/>
        <w:jc w:val="both"/>
        <w:rPr>
          <w:rFonts w:ascii="Arial" w:hAnsi="Arial" w:cs="Arial"/>
        </w:rPr>
      </w:pPr>
      <w:r w:rsidRPr="00051FDD">
        <w:rPr>
          <w:rFonts w:ascii="Arial" w:hAnsi="Arial" w:cs="Arial"/>
          <w:b/>
        </w:rPr>
        <w:t>Will the participant</w:t>
      </w:r>
      <w:r w:rsidR="0095145A" w:rsidRPr="00051FDD">
        <w:rPr>
          <w:rFonts w:ascii="Arial" w:hAnsi="Arial" w:cs="Arial"/>
          <w:b/>
        </w:rPr>
        <w:t>(s)</w:t>
      </w:r>
      <w:r w:rsidRPr="00051FDD">
        <w:rPr>
          <w:rFonts w:ascii="Arial" w:hAnsi="Arial" w:cs="Arial"/>
          <w:b/>
        </w:rPr>
        <w:t xml:space="preserve"> be anonymous</w:t>
      </w:r>
      <w:r w:rsidR="0095145A" w:rsidRPr="00051FDD">
        <w:rPr>
          <w:rFonts w:ascii="Arial" w:hAnsi="Arial" w:cs="Arial"/>
          <w:b/>
        </w:rPr>
        <w:t>?</w:t>
      </w:r>
      <w:r w:rsidR="00245934">
        <w:rPr>
          <w:rFonts w:ascii="Arial" w:hAnsi="Arial" w:cs="Arial"/>
          <w:b/>
        </w:rPr>
        <w:t xml:space="preserve"> (Note: Participants are </w:t>
      </w:r>
      <w:r w:rsidR="000C2D53">
        <w:rPr>
          <w:rFonts w:ascii="Arial" w:hAnsi="Arial" w:cs="Arial"/>
          <w:b/>
        </w:rPr>
        <w:t xml:space="preserve">NOT </w:t>
      </w:r>
      <w:r w:rsidR="00245934">
        <w:rPr>
          <w:rFonts w:ascii="Arial" w:hAnsi="Arial" w:cs="Arial"/>
          <w:b/>
        </w:rPr>
        <w:t>anonymous to researchers during interviews/ focus groups/ experimental research/ face-to-face research or where researchers have access to any identi</w:t>
      </w:r>
      <w:r w:rsidR="007D7C4D">
        <w:rPr>
          <w:rFonts w:ascii="Arial" w:hAnsi="Arial" w:cs="Arial"/>
          <w:b/>
        </w:rPr>
        <w:t>fiable information</w:t>
      </w:r>
      <w:r w:rsidR="00245934">
        <w:rPr>
          <w:rFonts w:ascii="Arial" w:hAnsi="Arial" w:cs="Arial"/>
          <w:b/>
        </w:rPr>
        <w:t>.</w:t>
      </w:r>
      <w:r w:rsidR="000C2D53">
        <w:rPr>
          <w:rFonts w:ascii="Arial" w:hAnsi="Arial" w:cs="Arial"/>
          <w:b/>
        </w:rPr>
        <w:t xml:space="preserve"> However, anonymity and confidentiality can be provided in any final reports/ publications.</w:t>
      </w:r>
      <w:r w:rsidR="00245934">
        <w:rPr>
          <w:rFonts w:ascii="Arial" w:hAnsi="Arial" w:cs="Arial"/>
          <w:b/>
        </w:rPr>
        <w:t>)</w:t>
      </w:r>
      <w:r w:rsidR="001D5B1A" w:rsidRPr="002D4FF2">
        <w:rPr>
          <w:rFonts w:ascii="Arial" w:hAnsi="Arial" w:cs="Arial"/>
        </w:rPr>
        <w:t xml:space="preserve"> </w:t>
      </w:r>
      <w:r w:rsidR="001D5B1A" w:rsidRPr="002D4FF2">
        <w:rPr>
          <w:rFonts w:ascii="Arial" w:hAnsi="Arial" w:cs="Arial"/>
        </w:rPr>
        <w:fldChar w:fldCharType="begin">
          <w:ffData>
            <w:name w:val="Check6"/>
            <w:enabled/>
            <w:calcOnExit w:val="0"/>
            <w:checkBox>
              <w:sizeAuto/>
              <w:default w:val="0"/>
            </w:checkBox>
          </w:ffData>
        </w:fldChar>
      </w:r>
      <w:r w:rsidR="001D5B1A" w:rsidRPr="002D4FF2">
        <w:rPr>
          <w:rFonts w:ascii="Arial" w:hAnsi="Arial" w:cs="Arial"/>
        </w:rPr>
        <w:instrText xml:space="preserve"> FORMCHECKBOX </w:instrText>
      </w:r>
      <w:r w:rsidR="001D5B1A"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N      </w:t>
      </w:r>
      <w:r w:rsidR="001D5B1A" w:rsidRPr="002D4FF2">
        <w:rPr>
          <w:rFonts w:ascii="Arial" w:hAnsi="Arial" w:cs="Arial"/>
        </w:rPr>
        <w:fldChar w:fldCharType="begin">
          <w:ffData>
            <w:name w:val=""/>
            <w:enabled/>
            <w:calcOnExit w:val="0"/>
            <w:checkBox>
              <w:sizeAuto/>
              <w:default w:val="0"/>
              <w:checked/>
            </w:checkBox>
          </w:ffData>
        </w:fldChar>
      </w:r>
      <w:r w:rsidR="001D5B1A" w:rsidRPr="002D4FF2">
        <w:rPr>
          <w:rFonts w:ascii="Arial" w:hAnsi="Arial" w:cs="Arial"/>
        </w:rPr>
        <w:instrText xml:space="preserve"> FORMCHECKBOX </w:instrText>
      </w:r>
      <w:r w:rsidR="001D5B1A" w:rsidRPr="002D4FF2">
        <w:rPr>
          <w:rFonts w:ascii="Arial" w:hAnsi="Arial" w:cs="Arial"/>
        </w:rPr>
      </w:r>
      <w:r w:rsidR="001D5B1A" w:rsidRPr="002D4FF2">
        <w:rPr>
          <w:rFonts w:ascii="Arial" w:hAnsi="Arial" w:cs="Arial"/>
        </w:rPr>
        <w:fldChar w:fldCharType="separate"/>
      </w:r>
      <w:r w:rsidR="001D5B1A" w:rsidRPr="002D4FF2">
        <w:rPr>
          <w:rFonts w:ascii="Arial" w:hAnsi="Arial" w:cs="Arial"/>
        </w:rPr>
        <w:fldChar w:fldCharType="end"/>
      </w:r>
      <w:r w:rsidR="001D5B1A" w:rsidRPr="002D4FF2">
        <w:rPr>
          <w:rFonts w:ascii="Arial" w:hAnsi="Arial" w:cs="Arial"/>
        </w:rPr>
        <w:t xml:space="preserve"> Y</w:t>
      </w:r>
    </w:p>
    <w:p w14:paraId="35A18D8B" w14:textId="77777777" w:rsidR="00A016B2" w:rsidRPr="002D4FF2" w:rsidRDefault="0061048A" w:rsidP="00CE7E07">
      <w:pPr>
        <w:pStyle w:val="ListParagraph"/>
        <w:tabs>
          <w:tab w:val="left" w:pos="-567"/>
          <w:tab w:val="left" w:pos="-426"/>
          <w:tab w:val="left" w:pos="-284"/>
          <w:tab w:val="left" w:pos="-142"/>
          <w:tab w:val="left" w:pos="426"/>
        </w:tabs>
        <w:snapToGrid w:val="0"/>
        <w:ind w:left="360"/>
        <w:jc w:val="both"/>
        <w:rPr>
          <w:rFonts w:ascii="Arial" w:hAnsi="Arial" w:cs="Arial"/>
        </w:rPr>
      </w:pPr>
      <w:r>
        <w:rPr>
          <w:rFonts w:ascii="Arial" w:hAnsi="Arial" w:cs="Arial"/>
        </w:rPr>
        <w:tab/>
      </w:r>
      <w:r>
        <w:rPr>
          <w:rFonts w:ascii="Arial" w:hAnsi="Arial" w:cs="Arial"/>
        </w:rPr>
        <w:tab/>
      </w:r>
      <w:r w:rsidR="0095145A" w:rsidRPr="002D4FF2">
        <w:rPr>
          <w:rFonts w:ascii="Arial" w:hAnsi="Arial" w:cs="Arial"/>
        </w:rPr>
        <w:t xml:space="preserve">If </w:t>
      </w:r>
      <w:r w:rsidR="008F7701" w:rsidRPr="002D4FF2">
        <w:rPr>
          <w:rFonts w:ascii="Arial" w:hAnsi="Arial" w:cs="Arial"/>
        </w:rPr>
        <w:t>‘N</w:t>
      </w:r>
      <w:r w:rsidR="0095145A" w:rsidRPr="002D4FF2">
        <w:rPr>
          <w:rFonts w:ascii="Arial" w:hAnsi="Arial" w:cs="Arial"/>
        </w:rPr>
        <w:t>o</w:t>
      </w:r>
      <w:r w:rsidR="008F7701" w:rsidRPr="002D4FF2">
        <w:rPr>
          <w:rFonts w:ascii="Arial" w:hAnsi="Arial" w:cs="Arial"/>
        </w:rPr>
        <w:t>,’</w:t>
      </w:r>
      <w:r w:rsidR="0095145A" w:rsidRPr="002D4FF2">
        <w:rPr>
          <w:rFonts w:ascii="Arial" w:hAnsi="Arial" w:cs="Arial"/>
        </w:rPr>
        <w:t xml:space="preserve"> please provide a rationale:</w:t>
      </w:r>
      <w:r w:rsidR="00A016B2" w:rsidRPr="002D4FF2">
        <w:rPr>
          <w:rFonts w:ascii="Arial" w:hAnsi="Arial" w:cs="Arial"/>
        </w:rPr>
        <w:t xml:space="preserve"> </w:t>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noProof/>
          <w:lang w:val="en-US"/>
        </w:rPr>
        <w:t> </w:t>
      </w:r>
      <w:r w:rsidR="00A016B2" w:rsidRPr="002D4FF2">
        <w:rPr>
          <w:rFonts w:ascii="Arial" w:hAnsi="Arial" w:cs="Arial"/>
          <w:lang w:val="en-US"/>
        </w:rPr>
        <w:fldChar w:fldCharType="end"/>
      </w:r>
    </w:p>
    <w:p w14:paraId="11BFE05F" w14:textId="77777777" w:rsidR="00A016B2" w:rsidRPr="002D4FF2" w:rsidRDefault="00A016B2" w:rsidP="00CE7E07">
      <w:pPr>
        <w:tabs>
          <w:tab w:val="left" w:pos="-567"/>
          <w:tab w:val="left" w:pos="-426"/>
          <w:tab w:val="left" w:pos="-284"/>
          <w:tab w:val="left" w:pos="-142"/>
          <w:tab w:val="left" w:pos="426"/>
        </w:tabs>
        <w:snapToGrid w:val="0"/>
        <w:ind w:left="360"/>
        <w:jc w:val="both"/>
        <w:rPr>
          <w:rFonts w:ascii="Arial" w:hAnsi="Arial" w:cs="Arial"/>
        </w:rPr>
      </w:pPr>
    </w:p>
    <w:p w14:paraId="090F4BF2" w14:textId="77777777" w:rsidR="005A7625" w:rsidRPr="00051FDD" w:rsidRDefault="005A7625" w:rsidP="0061048A">
      <w:pPr>
        <w:pStyle w:val="ListParagraph"/>
        <w:numPr>
          <w:ilvl w:val="0"/>
          <w:numId w:val="18"/>
        </w:numPr>
        <w:tabs>
          <w:tab w:val="left" w:pos="-567"/>
          <w:tab w:val="left" w:pos="-426"/>
          <w:tab w:val="left" w:pos="-284"/>
          <w:tab w:val="left" w:pos="-142"/>
        </w:tabs>
        <w:snapToGrid w:val="0"/>
        <w:ind w:left="720"/>
        <w:jc w:val="both"/>
        <w:rPr>
          <w:rFonts w:ascii="Arial" w:hAnsi="Arial" w:cs="Arial"/>
          <w:b/>
        </w:rPr>
      </w:pPr>
      <w:r w:rsidRPr="00051FDD">
        <w:rPr>
          <w:rFonts w:ascii="Arial" w:hAnsi="Arial" w:cs="Arial"/>
          <w:b/>
        </w:rPr>
        <w:t>Describe the procedures to be used to ensure anonymity/confidentiality of participants -or- the confidentiality of data during the conduct of research and dissemination of results</w:t>
      </w:r>
      <w:r w:rsidR="00A20D38">
        <w:rPr>
          <w:rFonts w:ascii="Arial" w:hAnsi="Arial" w:cs="Arial"/>
          <w:b/>
        </w:rPr>
        <w:t xml:space="preserve"> (such as through data anonymization)</w:t>
      </w:r>
      <w:r w:rsidRPr="00051FDD">
        <w:rPr>
          <w:rFonts w:ascii="Arial" w:hAnsi="Arial" w:cs="Arial"/>
          <w:b/>
        </w:rPr>
        <w:t xml:space="preserve">. </w:t>
      </w:r>
    </w:p>
    <w:p w14:paraId="0974AF63" w14:textId="47BAFD7A" w:rsidR="00122B7A" w:rsidRPr="00122B7A" w:rsidRDefault="0061048A" w:rsidP="00122B7A">
      <w:pPr>
        <w:pStyle w:val="ListParagraph"/>
        <w:tabs>
          <w:tab w:val="left" w:pos="-567"/>
          <w:tab w:val="left" w:pos="-426"/>
          <w:tab w:val="left" w:pos="-284"/>
          <w:tab w:val="left" w:pos="-142"/>
          <w:tab w:val="left" w:pos="426"/>
        </w:tabs>
        <w:snapToGrid w:val="0"/>
        <w:ind w:left="360"/>
        <w:jc w:val="both"/>
        <w:rPr>
          <w:rFonts w:ascii="Arial" w:hAnsi="Arial" w:cs="Arial"/>
          <w:noProof/>
          <w:lang w:val="en-US"/>
        </w:rPr>
      </w:pPr>
      <w:r>
        <w:rPr>
          <w:rFonts w:ascii="Arial" w:hAnsi="Arial" w:cs="Arial"/>
          <w:lang w:val="en-US"/>
        </w:rPr>
        <w:tab/>
      </w:r>
      <w:r>
        <w:rPr>
          <w:rFonts w:ascii="Arial" w:hAnsi="Arial" w:cs="Arial"/>
          <w:lang w:val="en-US"/>
        </w:rPr>
        <w:tab/>
      </w:r>
      <w:r w:rsidR="00A016B2" w:rsidRPr="002D4FF2">
        <w:rPr>
          <w:rFonts w:ascii="Arial" w:hAnsi="Arial" w:cs="Arial"/>
          <w:lang w:val="en-US"/>
        </w:rPr>
        <w:fldChar w:fldCharType="begin">
          <w:ffData>
            <w:name w:val="Text24"/>
            <w:enabled/>
            <w:calcOnExit w:val="0"/>
            <w:textInput/>
          </w:ffData>
        </w:fldChar>
      </w:r>
      <w:r w:rsidR="00A016B2" w:rsidRPr="002D4FF2">
        <w:rPr>
          <w:rFonts w:ascii="Arial" w:hAnsi="Arial" w:cs="Arial"/>
          <w:lang w:val="en-US"/>
        </w:rPr>
        <w:instrText xml:space="preserve"> FORMTEXT </w:instrText>
      </w:r>
      <w:r w:rsidR="00A016B2" w:rsidRPr="002D4FF2">
        <w:rPr>
          <w:rFonts w:ascii="Arial" w:hAnsi="Arial" w:cs="Arial"/>
          <w:lang w:val="en-US"/>
        </w:rPr>
      </w:r>
      <w:r w:rsidR="00A016B2" w:rsidRPr="002D4FF2">
        <w:rPr>
          <w:rFonts w:ascii="Arial" w:hAnsi="Arial" w:cs="Arial"/>
          <w:lang w:val="en-US"/>
        </w:rPr>
        <w:fldChar w:fldCharType="separate"/>
      </w:r>
      <w:r w:rsidR="00122B7A" w:rsidRPr="00122B7A">
        <w:rPr>
          <w:rFonts w:ascii="Arial" w:hAnsi="Arial" w:cs="Arial"/>
          <w:noProof/>
          <w:lang w:val="en-US"/>
        </w:rPr>
        <w:t>Participants in on-line participation systems are by default anonymous. We will solicit demographic information such as age, sex, academic background and ability in English, of these anonymous participants. After an additional anonymization process (below)</w:t>
      </w:r>
      <w:r w:rsidR="00A427B3">
        <w:rPr>
          <w:rFonts w:ascii="Arial" w:hAnsi="Arial" w:cs="Arial"/>
          <w:noProof/>
          <w:lang w:val="en-US"/>
        </w:rPr>
        <w:t>,</w:t>
      </w:r>
      <w:r w:rsidR="00122B7A" w:rsidRPr="00122B7A">
        <w:rPr>
          <w:rFonts w:ascii="Arial" w:hAnsi="Arial" w:cs="Arial"/>
          <w:noProof/>
          <w:lang w:val="en-US"/>
        </w:rPr>
        <w:t xml:space="preserve"> the dataset will become available for utilization (secondary data analysis, replications) by the reseach community.</w:t>
      </w:r>
    </w:p>
    <w:p w14:paraId="5C792C66" w14:textId="77777777" w:rsidR="00122B7A" w:rsidRPr="00122B7A" w:rsidRDefault="00122B7A" w:rsidP="00122B7A">
      <w:pPr>
        <w:pStyle w:val="ListParagraph"/>
        <w:tabs>
          <w:tab w:val="left" w:pos="-567"/>
          <w:tab w:val="left" w:pos="-426"/>
          <w:tab w:val="left" w:pos="-284"/>
          <w:tab w:val="left" w:pos="-142"/>
          <w:tab w:val="left" w:pos="426"/>
        </w:tabs>
        <w:snapToGrid w:val="0"/>
        <w:ind w:left="360"/>
        <w:jc w:val="both"/>
        <w:rPr>
          <w:rFonts w:ascii="Arial" w:hAnsi="Arial" w:cs="Arial"/>
          <w:noProof/>
          <w:lang w:val="en-US"/>
        </w:rPr>
      </w:pPr>
      <w:r w:rsidRPr="00122B7A">
        <w:rPr>
          <w:rFonts w:ascii="Arial" w:hAnsi="Arial" w:cs="Arial"/>
          <w:noProof/>
          <w:lang w:val="en-US"/>
        </w:rPr>
        <w:t xml:space="preserve"> </w:t>
      </w:r>
    </w:p>
    <w:p w14:paraId="2AE13591" w14:textId="371FC083" w:rsidR="00A016B2" w:rsidRDefault="00A427B3" w:rsidP="00122B7A">
      <w:pPr>
        <w:pStyle w:val="ListParagraph"/>
        <w:tabs>
          <w:tab w:val="left" w:pos="-567"/>
          <w:tab w:val="left" w:pos="-426"/>
          <w:tab w:val="left" w:pos="-284"/>
          <w:tab w:val="left" w:pos="-142"/>
          <w:tab w:val="left" w:pos="426"/>
        </w:tabs>
        <w:snapToGrid w:val="0"/>
        <w:ind w:left="360"/>
        <w:jc w:val="both"/>
        <w:rPr>
          <w:rFonts w:ascii="Arial" w:hAnsi="Arial" w:cs="Arial"/>
          <w:lang w:val="en-US"/>
        </w:rPr>
      </w:pPr>
      <w:r>
        <w:rPr>
          <w:rFonts w:ascii="Arial" w:hAnsi="Arial" w:cs="Arial"/>
          <w:noProof/>
          <w:lang w:val="en-US"/>
        </w:rPr>
        <w:t xml:space="preserve">Additional anonymization process: </w:t>
      </w:r>
      <w:r w:rsidR="00122B7A" w:rsidRPr="00122B7A">
        <w:rPr>
          <w:rFonts w:ascii="Arial" w:hAnsi="Arial" w:cs="Arial"/>
          <w:noProof/>
          <w:lang w:val="en-US"/>
        </w:rPr>
        <w:t xml:space="preserve">The (already non personally identifying) </w:t>
      </w:r>
      <w:r>
        <w:rPr>
          <w:rFonts w:ascii="Arial" w:hAnsi="Arial" w:cs="Arial"/>
          <w:noProof/>
          <w:lang w:val="en-US"/>
        </w:rPr>
        <w:t>p</w:t>
      </w:r>
      <w:r w:rsidR="00122B7A" w:rsidRPr="00122B7A">
        <w:rPr>
          <w:rFonts w:ascii="Arial" w:hAnsi="Arial" w:cs="Arial"/>
          <w:noProof/>
          <w:lang w:val="en-US"/>
        </w:rPr>
        <w:t xml:space="preserve">rolific </w:t>
      </w:r>
      <w:r>
        <w:rPr>
          <w:rFonts w:ascii="Arial" w:hAnsi="Arial" w:cs="Arial"/>
          <w:noProof/>
          <w:lang w:val="en-US"/>
        </w:rPr>
        <w:t xml:space="preserve">ID </w:t>
      </w:r>
      <w:r w:rsidR="00122B7A" w:rsidRPr="00122B7A">
        <w:rPr>
          <w:rFonts w:ascii="Arial" w:hAnsi="Arial" w:cs="Arial"/>
          <w:noProof/>
          <w:lang w:val="en-US"/>
        </w:rPr>
        <w:t xml:space="preserve">which is collected </w:t>
      </w:r>
      <w:r w:rsidR="00122B7A" w:rsidRPr="00122B7A">
        <w:rPr>
          <w:rFonts w:ascii="Arial" w:hAnsi="Arial" w:cs="Arial"/>
          <w:noProof/>
          <w:lang w:val="en-US"/>
        </w:rPr>
        <w:lastRenderedPageBreak/>
        <w:t xml:space="preserve">for the administration of the inducement will be replaced by a internal random ID. In addition, the </w:t>
      </w:r>
      <w:r>
        <w:rPr>
          <w:rFonts w:ascii="Arial" w:hAnsi="Arial" w:cs="Arial"/>
          <w:noProof/>
          <w:lang w:val="en-US"/>
        </w:rPr>
        <w:t>responses</w:t>
      </w:r>
      <w:r w:rsidR="00122B7A" w:rsidRPr="00122B7A">
        <w:rPr>
          <w:rFonts w:ascii="Arial" w:hAnsi="Arial" w:cs="Arial"/>
          <w:noProof/>
          <w:lang w:val="en-US"/>
        </w:rPr>
        <w:t xml:space="preserve"> will be studied for the odd case of having the potential to reveal identifying information about the participant</w:t>
      </w:r>
      <w:r w:rsidR="00122B7A">
        <w:rPr>
          <w:rFonts w:ascii="Arial" w:hAnsi="Arial" w:cs="Arial"/>
          <w:noProof/>
          <w:lang w:val="en-US"/>
        </w:rPr>
        <w:t xml:space="preserve"> (e.g., accidental entry of identifying information)</w:t>
      </w:r>
      <w:r w:rsidR="00122B7A" w:rsidRPr="00122B7A">
        <w:rPr>
          <w:rFonts w:ascii="Arial" w:hAnsi="Arial" w:cs="Arial"/>
          <w:noProof/>
          <w:lang w:val="en-US"/>
        </w:rPr>
        <w:t>. Cells with such information will be permanently removed (replaced with N/A) prior to further processing.</w:t>
      </w:r>
      <w:r w:rsidR="00A016B2" w:rsidRPr="002D4FF2">
        <w:rPr>
          <w:rFonts w:ascii="Arial" w:hAnsi="Arial" w:cs="Arial"/>
          <w:lang w:val="en-US"/>
        </w:rPr>
        <w:fldChar w:fldCharType="end"/>
      </w:r>
      <w:r w:rsidR="00205BDC">
        <w:rPr>
          <w:rFonts w:ascii="Arial" w:hAnsi="Arial" w:cs="Arial"/>
          <w:lang w:val="en-US"/>
        </w:rPr>
        <w:t xml:space="preserve"> </w:t>
      </w:r>
    </w:p>
    <w:p w14:paraId="2736A892" w14:textId="607B1E42" w:rsidR="00205BDC" w:rsidRDefault="00205BDC" w:rsidP="00CE7E07">
      <w:pPr>
        <w:pStyle w:val="ListParagraph"/>
        <w:tabs>
          <w:tab w:val="left" w:pos="-567"/>
          <w:tab w:val="left" w:pos="-426"/>
          <w:tab w:val="left" w:pos="-284"/>
          <w:tab w:val="left" w:pos="-142"/>
          <w:tab w:val="left" w:pos="426"/>
        </w:tabs>
        <w:snapToGrid w:val="0"/>
        <w:ind w:left="360"/>
        <w:jc w:val="both"/>
        <w:rPr>
          <w:rFonts w:ascii="Arial" w:hAnsi="Arial" w:cs="Arial"/>
          <w:lang w:val="en-US"/>
        </w:rPr>
      </w:pPr>
    </w:p>
    <w:p w14:paraId="73F36D4F" w14:textId="77777777" w:rsidR="00D77591" w:rsidRPr="00D77591" w:rsidRDefault="00D77591" w:rsidP="00D77591">
      <w:pPr>
        <w:pStyle w:val="ListParagraph"/>
        <w:tabs>
          <w:tab w:val="left" w:pos="426"/>
        </w:tabs>
        <w:rPr>
          <w:rFonts w:ascii="Arial" w:hAnsi="Arial" w:cs="Arial"/>
        </w:rPr>
      </w:pPr>
    </w:p>
    <w:p w14:paraId="5CB55659" w14:textId="2211A91C" w:rsidR="00D77591" w:rsidRPr="0045797C" w:rsidRDefault="00D77591" w:rsidP="003A33B8">
      <w:pPr>
        <w:pStyle w:val="ListParagraph"/>
        <w:numPr>
          <w:ilvl w:val="0"/>
          <w:numId w:val="18"/>
        </w:numPr>
        <w:tabs>
          <w:tab w:val="left" w:pos="-567"/>
          <w:tab w:val="left" w:pos="-426"/>
          <w:tab w:val="left" w:pos="-284"/>
          <w:tab w:val="left" w:pos="-142"/>
          <w:tab w:val="left" w:pos="426"/>
        </w:tabs>
        <w:snapToGrid w:val="0"/>
        <w:ind w:left="709" w:hanging="283"/>
        <w:rPr>
          <w:rFonts w:ascii="Arial" w:hAnsi="Arial" w:cs="Arial"/>
          <w:b/>
          <w:bCs/>
        </w:rPr>
      </w:pPr>
      <w:r w:rsidRPr="0045797C">
        <w:rPr>
          <w:rFonts w:ascii="Arial" w:hAnsi="Arial" w:cs="Arial"/>
          <w:b/>
          <w:bCs/>
        </w:rPr>
        <w:t xml:space="preserve">Explain how raw research materials such as written records, video/audio recordings, artefacts, and questionnaires will be secured, how long they will be retained, and provide details of their storage or disposal. Describe the standard data security procedures for your discipline and provide a justification if you intend to store your research materials and/or research data for a longer </w:t>
      </w:r>
      <w:proofErr w:type="gramStart"/>
      <w:r w:rsidRPr="0045797C">
        <w:rPr>
          <w:rFonts w:ascii="Arial" w:hAnsi="Arial" w:cs="Arial"/>
          <w:b/>
          <w:bCs/>
        </w:rPr>
        <w:t>period of time</w:t>
      </w:r>
      <w:proofErr w:type="gramEnd"/>
      <w:r w:rsidRPr="0045797C">
        <w:rPr>
          <w:rFonts w:ascii="Arial" w:hAnsi="Arial" w:cs="Arial"/>
          <w:b/>
          <w:bCs/>
        </w:rPr>
        <w:t xml:space="preserve">. If you believe the raw materials and/or research data may have archival value, discuss this and whether participants will be informed of this possibility during the consent process. </w:t>
      </w:r>
    </w:p>
    <w:p w14:paraId="33BE8ED7" w14:textId="62F52BF9" w:rsidR="00D77591" w:rsidRDefault="00D77591" w:rsidP="00D77591">
      <w:pPr>
        <w:pStyle w:val="ListParagraph"/>
        <w:tabs>
          <w:tab w:val="left" w:pos="426"/>
        </w:tabs>
        <w:ind w:left="360"/>
        <w:rPr>
          <w:rFonts w:ascii="Arial" w:hAnsi="Arial" w:cs="Arial"/>
        </w:rPr>
      </w:pPr>
      <w:r>
        <w:rPr>
          <w:rFonts w:ascii="Arial" w:hAnsi="Arial" w:cs="Arial"/>
          <w:lang w:val="en-US"/>
        </w:rPr>
        <w:t xml:space="preserve">      </w:t>
      </w:r>
      <w:r w:rsidRPr="00D77591">
        <w:rPr>
          <w:rFonts w:ascii="Arial" w:hAnsi="Arial" w:cs="Arial"/>
          <w:lang w:val="en-US"/>
        </w:rPr>
        <w:fldChar w:fldCharType="begin">
          <w:ffData>
            <w:name w:val="Text24"/>
            <w:enabled/>
            <w:calcOnExit w:val="0"/>
            <w:textInput/>
          </w:ffData>
        </w:fldChar>
      </w:r>
      <w:r w:rsidRPr="00D77591">
        <w:rPr>
          <w:rFonts w:ascii="Arial" w:hAnsi="Arial" w:cs="Arial"/>
          <w:lang w:val="en-US"/>
        </w:rPr>
        <w:instrText xml:space="preserve"> FORMTEXT </w:instrText>
      </w:r>
      <w:r w:rsidRPr="00D77591">
        <w:rPr>
          <w:rFonts w:ascii="Arial" w:hAnsi="Arial" w:cs="Arial"/>
          <w:lang w:val="en-US"/>
        </w:rPr>
      </w:r>
      <w:r w:rsidRPr="00D77591">
        <w:rPr>
          <w:rFonts w:ascii="Arial" w:hAnsi="Arial" w:cs="Arial"/>
          <w:lang w:val="en-US"/>
        </w:rPr>
        <w:fldChar w:fldCharType="separate"/>
      </w:r>
      <w:r w:rsidR="00122B7A" w:rsidRPr="00122B7A">
        <w:rPr>
          <w:rFonts w:ascii="Arial" w:hAnsi="Arial" w:cs="Arial"/>
          <w:lang w:val="en-US"/>
        </w:rPr>
        <w:t xml:space="preserve"> The data will be downloaded from the on-line system and thereafter erased from the server. The downloaded data will undergo the anonymization process described in part 11(c). The anonymization process will take place on the PIs work computer, whose filesystem is protected by two (2) passwords (OS and VeraCrypt) and is backed up to a zero-knowledge cloud provider (SpiderOak or Proton Drive). Any transitory/temporary files produced throughout will be erased once the anonymization process is concluded. </w:t>
      </w:r>
      <w:r w:rsidRPr="00D77591">
        <w:rPr>
          <w:rFonts w:ascii="Arial" w:hAnsi="Arial" w:cs="Arial"/>
        </w:rPr>
        <w:fldChar w:fldCharType="end"/>
      </w:r>
      <w:r>
        <w:rPr>
          <w:rFonts w:ascii="Arial" w:hAnsi="Arial" w:cs="Arial"/>
        </w:rPr>
        <w:t xml:space="preserve"> </w:t>
      </w:r>
    </w:p>
    <w:p w14:paraId="6D133573" w14:textId="77777777" w:rsidR="00D77591" w:rsidRDefault="00D77591" w:rsidP="00D77591">
      <w:pPr>
        <w:pStyle w:val="ListParagraph"/>
        <w:tabs>
          <w:tab w:val="left" w:pos="426"/>
        </w:tabs>
        <w:ind w:left="360"/>
        <w:rPr>
          <w:rFonts w:ascii="Arial" w:hAnsi="Arial" w:cs="Arial"/>
        </w:rPr>
      </w:pPr>
    </w:p>
    <w:p w14:paraId="520A7973" w14:textId="77777777" w:rsidR="00D77591" w:rsidRPr="00051FDD" w:rsidRDefault="00D77591" w:rsidP="00D77591">
      <w:pPr>
        <w:pStyle w:val="ListParagraph"/>
        <w:widowControl/>
        <w:numPr>
          <w:ilvl w:val="0"/>
          <w:numId w:val="18"/>
        </w:numPr>
        <w:autoSpaceDE w:val="0"/>
        <w:autoSpaceDN w:val="0"/>
        <w:adjustRightInd w:val="0"/>
        <w:jc w:val="both"/>
        <w:rPr>
          <w:rFonts w:ascii="Arial" w:hAnsi="Arial" w:cs="Arial"/>
          <w:b/>
        </w:rPr>
      </w:pPr>
      <w:r w:rsidRPr="00051FDD">
        <w:rPr>
          <w:rFonts w:ascii="Arial" w:hAnsi="Arial" w:cs="Arial"/>
          <w:b/>
        </w:rPr>
        <w:t>Please describe how you plan to store electronic data</w:t>
      </w:r>
      <w:r>
        <w:rPr>
          <w:rFonts w:ascii="Arial" w:hAnsi="Arial" w:cs="Arial"/>
          <w:b/>
        </w:rPr>
        <w:t xml:space="preserve"> securely</w:t>
      </w:r>
      <w:r w:rsidRPr="00051FDD">
        <w:rPr>
          <w:rFonts w:ascii="Arial" w:hAnsi="Arial" w:cs="Arial"/>
          <w:b/>
        </w:rPr>
        <w:t xml:space="preserve"> (such as video/audio recordings and document files)</w:t>
      </w:r>
    </w:p>
    <w:p w14:paraId="76E20FC9" w14:textId="77777777" w:rsidR="00D77591" w:rsidRPr="002D4FF2" w:rsidRDefault="00D77591" w:rsidP="00D77591">
      <w:pPr>
        <w:widowControl/>
        <w:autoSpaceDE w:val="0"/>
        <w:autoSpaceDN w:val="0"/>
        <w:adjustRightInd w:val="0"/>
        <w:ind w:left="1890" w:hanging="36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Pr>
          <w:rFonts w:ascii="Arial" w:hAnsi="Arial" w:cs="Arial"/>
        </w:rPr>
        <w:t xml:space="preserve"> </w:t>
      </w:r>
      <w:r w:rsidRPr="002D4FF2">
        <w:rPr>
          <w:rFonts w:ascii="Arial" w:hAnsi="Arial" w:cs="Arial"/>
          <w:snapToGrid/>
          <w:lang w:val="en-US"/>
        </w:rPr>
        <w:t>Encrypted and/or password-protected USB keys, laptops and/or other portable electronic data devices</w:t>
      </w:r>
    </w:p>
    <w:p w14:paraId="59847825" w14:textId="77777777" w:rsidR="00D77591" w:rsidRPr="002D4FF2" w:rsidRDefault="00D77591" w:rsidP="00D77591">
      <w:pPr>
        <w:widowControl/>
        <w:autoSpaceDE w:val="0"/>
        <w:autoSpaceDN w:val="0"/>
        <w:adjustRightInd w:val="0"/>
        <w:ind w:left="810" w:firstLine="72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Secure Server</w:t>
      </w:r>
    </w:p>
    <w:p w14:paraId="67D6054F" w14:textId="16F400C2" w:rsidR="00D77591" w:rsidRPr="0045797C" w:rsidRDefault="00D77591" w:rsidP="0045797C">
      <w:pPr>
        <w:widowControl/>
        <w:autoSpaceDE w:val="0"/>
        <w:autoSpaceDN w:val="0"/>
        <w:adjustRightInd w:val="0"/>
        <w:ind w:left="810" w:firstLine="720"/>
        <w:jc w:val="both"/>
        <w:rPr>
          <w:rFonts w:ascii="Arial" w:hAnsi="Arial" w:cs="Arial"/>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The only data collected are the survey response</w:t>
      </w:r>
      <w:r w:rsidR="00122B7A">
        <w:rPr>
          <w:rFonts w:ascii="Arial" w:hAnsi="Arial" w:cs="Arial"/>
          <w:noProof/>
          <w:lang w:val="en-US"/>
        </w:rPr>
        <w:t>s</w:t>
      </w:r>
      <w:r w:rsidR="00122B7A" w:rsidRPr="00122B7A">
        <w:rPr>
          <w:rFonts w:ascii="Arial" w:hAnsi="Arial" w:cs="Arial"/>
          <w:noProof/>
          <w:lang w:val="en-US"/>
        </w:rPr>
        <w:t>. These are stored as described in 11(d).</w:t>
      </w:r>
      <w:r w:rsidRPr="002D4FF2">
        <w:rPr>
          <w:rFonts w:ascii="Arial" w:hAnsi="Arial" w:cs="Arial"/>
          <w:lang w:val="en-US"/>
        </w:rPr>
        <w:fldChar w:fldCharType="end"/>
      </w:r>
    </w:p>
    <w:p w14:paraId="1CD0CD6D" w14:textId="77777777" w:rsidR="005A7625" w:rsidRPr="002D4FF2" w:rsidRDefault="005A7625" w:rsidP="0045797C">
      <w:pPr>
        <w:tabs>
          <w:tab w:val="left" w:pos="-567"/>
          <w:tab w:val="left" w:pos="-426"/>
          <w:tab w:val="left" w:pos="-284"/>
          <w:tab w:val="left" w:pos="-142"/>
        </w:tabs>
        <w:snapToGrid w:val="0"/>
        <w:contextualSpacing/>
        <w:jc w:val="both"/>
        <w:rPr>
          <w:rFonts w:ascii="Arial" w:hAnsi="Arial" w:cs="Arial"/>
        </w:rPr>
      </w:pPr>
    </w:p>
    <w:p w14:paraId="11658898" w14:textId="77777777" w:rsidR="00051FDD" w:rsidRDefault="00051FDD" w:rsidP="00B8477F">
      <w:pPr>
        <w:pStyle w:val="ListParagraph"/>
        <w:tabs>
          <w:tab w:val="left" w:pos="-567"/>
          <w:tab w:val="left" w:pos="-426"/>
          <w:tab w:val="left" w:pos="-284"/>
          <w:tab w:val="left" w:pos="-142"/>
        </w:tabs>
        <w:snapToGrid w:val="0"/>
        <w:jc w:val="both"/>
        <w:rPr>
          <w:rFonts w:ascii="Arial" w:hAnsi="Arial" w:cs="Arial"/>
          <w:lang w:val="en-US"/>
        </w:rPr>
      </w:pPr>
    </w:p>
    <w:p w14:paraId="7F35F952" w14:textId="08BD29C4" w:rsidR="001D5B1A" w:rsidRPr="00051FDD" w:rsidRDefault="00D77591" w:rsidP="003A33B8">
      <w:pPr>
        <w:pStyle w:val="ListParagraph"/>
        <w:numPr>
          <w:ilvl w:val="0"/>
          <w:numId w:val="18"/>
        </w:numPr>
        <w:tabs>
          <w:tab w:val="left" w:pos="-567"/>
          <w:tab w:val="left" w:pos="-426"/>
          <w:tab w:val="left" w:pos="-284"/>
          <w:tab w:val="left" w:pos="-142"/>
        </w:tabs>
        <w:snapToGrid w:val="0"/>
        <w:ind w:hanging="384"/>
        <w:jc w:val="both"/>
        <w:rPr>
          <w:rFonts w:ascii="Arial" w:hAnsi="Arial" w:cs="Arial"/>
          <w:b/>
          <w:lang w:val="en-US"/>
        </w:rPr>
      </w:pPr>
      <w:r>
        <w:rPr>
          <w:rFonts w:ascii="Arial" w:hAnsi="Arial" w:cs="Arial"/>
          <w:b/>
        </w:rPr>
        <w:t>If you plan to collect data in hard copy, p</w:t>
      </w:r>
      <w:r w:rsidR="001D5B1A" w:rsidRPr="00051FDD">
        <w:rPr>
          <w:rFonts w:ascii="Arial" w:hAnsi="Arial" w:cs="Arial"/>
          <w:b/>
        </w:rPr>
        <w:t>lease describe how you plan to store</w:t>
      </w:r>
      <w:r>
        <w:rPr>
          <w:rFonts w:ascii="Arial" w:hAnsi="Arial" w:cs="Arial"/>
          <w:b/>
        </w:rPr>
        <w:t xml:space="preserve"> it</w:t>
      </w:r>
      <w:r w:rsidR="001D5B1A" w:rsidRPr="00051FDD">
        <w:rPr>
          <w:rFonts w:ascii="Arial" w:hAnsi="Arial" w:cs="Arial"/>
          <w:b/>
        </w:rPr>
        <w:t>, i.e., consent forms and other written records.</w:t>
      </w:r>
    </w:p>
    <w:p w14:paraId="54AAB147"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Locked filing cabinet</w:t>
      </w:r>
    </w:p>
    <w:p w14:paraId="335FDF9D" w14:textId="77777777" w:rsidR="001D5B1A" w:rsidRPr="002D4FF2" w:rsidRDefault="001D5B1A" w:rsidP="00B8477F">
      <w:pPr>
        <w:widowControl/>
        <w:tabs>
          <w:tab w:val="left" w:pos="-567"/>
          <w:tab w:val="left" w:pos="-426"/>
          <w:tab w:val="left" w:pos="-284"/>
          <w:tab w:val="left" w:pos="-142"/>
        </w:tabs>
        <w:autoSpaceDE w:val="0"/>
        <w:autoSpaceDN w:val="0"/>
        <w:adjustRightInd w:val="0"/>
        <w:snapToGrid w:val="0"/>
        <w:ind w:left="720"/>
        <w:jc w:val="both"/>
        <w:rPr>
          <w:rFonts w:ascii="Arial" w:hAnsi="Arial" w:cs="Arial"/>
          <w:snapToGrid/>
          <w:lang w:val="en-US"/>
        </w:rPr>
      </w:pPr>
      <w:r w:rsidRPr="002D4FF2">
        <w:rPr>
          <w:rFonts w:ascii="Arial" w:hAnsi="Arial" w:cs="Arial"/>
        </w:rPr>
        <w:tab/>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 xml:space="preserve">Other: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0125651" w14:textId="77777777" w:rsidR="001D5B1A" w:rsidRPr="002D4FF2" w:rsidRDefault="001D5B1A" w:rsidP="00B8477F">
      <w:pPr>
        <w:widowControl/>
        <w:autoSpaceDE w:val="0"/>
        <w:autoSpaceDN w:val="0"/>
        <w:adjustRightInd w:val="0"/>
        <w:ind w:left="720"/>
        <w:jc w:val="both"/>
        <w:rPr>
          <w:rFonts w:ascii="Arial" w:hAnsi="Arial" w:cs="Arial"/>
          <w:snapToGrid/>
          <w:lang w:val="en-US"/>
        </w:rPr>
      </w:pPr>
    </w:p>
    <w:p w14:paraId="67BCE56A" w14:textId="77777777" w:rsidR="001D5B1A" w:rsidRPr="002D4FF2" w:rsidRDefault="001D5B1A" w:rsidP="00B8477F">
      <w:pPr>
        <w:widowControl/>
        <w:autoSpaceDE w:val="0"/>
        <w:autoSpaceDN w:val="0"/>
        <w:adjustRightInd w:val="0"/>
        <w:ind w:left="810"/>
        <w:jc w:val="both"/>
        <w:rPr>
          <w:rFonts w:ascii="Arial" w:hAnsi="Arial" w:cs="Arial"/>
          <w:snapToGrid/>
          <w:lang w:val="en-US"/>
        </w:rPr>
      </w:pPr>
    </w:p>
    <w:p w14:paraId="54B9F211" w14:textId="77777777" w:rsidR="00051FDD" w:rsidRDefault="001D5B1A" w:rsidP="003A33B8">
      <w:pPr>
        <w:pStyle w:val="ListParagraph"/>
        <w:widowControl/>
        <w:numPr>
          <w:ilvl w:val="0"/>
          <w:numId w:val="18"/>
        </w:numPr>
        <w:autoSpaceDE w:val="0"/>
        <w:autoSpaceDN w:val="0"/>
        <w:adjustRightInd w:val="0"/>
        <w:ind w:hanging="384"/>
        <w:jc w:val="both"/>
        <w:rPr>
          <w:rFonts w:ascii="Arial" w:hAnsi="Arial" w:cs="Arial"/>
          <w:snapToGrid/>
          <w:lang w:val="en-US"/>
        </w:rPr>
      </w:pPr>
      <w:r w:rsidRPr="00051FDD">
        <w:rPr>
          <w:rFonts w:ascii="Arial" w:hAnsi="Arial" w:cs="Arial"/>
          <w:b/>
          <w:snapToGrid/>
          <w:lang w:val="en-US"/>
        </w:rPr>
        <w:t>Please describe how you plan to store other formats of data (if applicable):</w:t>
      </w:r>
      <w:r w:rsidRPr="002D4FF2">
        <w:rPr>
          <w:rFonts w:ascii="Arial" w:hAnsi="Arial" w:cs="Arial"/>
          <w:snapToGrid/>
          <w:lang w:val="en-US"/>
        </w:rPr>
        <w:t xml:space="preserve"> </w:t>
      </w:r>
    </w:p>
    <w:p w14:paraId="7C8858DA" w14:textId="3AE92D8A" w:rsidR="001D5B1A" w:rsidRDefault="001D5B1A" w:rsidP="00051FDD">
      <w:pPr>
        <w:pStyle w:val="ListParagraph"/>
        <w:widowControl/>
        <w:autoSpaceDE w:val="0"/>
        <w:autoSpaceDN w:val="0"/>
        <w:adjustRightInd w:val="0"/>
        <w:ind w:left="81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00DC5A01">
        <w:rPr>
          <w:rFonts w:ascii="Arial" w:hAnsi="Arial" w:cs="Arial"/>
          <w:lang w:val="en-US"/>
        </w:rPr>
        <w:t xml:space="preserve"> </w:t>
      </w:r>
    </w:p>
    <w:p w14:paraId="1E84DB94" w14:textId="13C73198" w:rsidR="00DC5A01" w:rsidRDefault="00DC5A01" w:rsidP="00051FDD">
      <w:pPr>
        <w:pStyle w:val="ListParagraph"/>
        <w:widowControl/>
        <w:autoSpaceDE w:val="0"/>
        <w:autoSpaceDN w:val="0"/>
        <w:adjustRightInd w:val="0"/>
        <w:ind w:left="810"/>
        <w:jc w:val="both"/>
        <w:rPr>
          <w:rFonts w:ascii="Arial" w:hAnsi="Arial" w:cs="Arial"/>
          <w:lang w:val="en-US"/>
        </w:rPr>
      </w:pPr>
    </w:p>
    <w:p w14:paraId="74AF6E00" w14:textId="09473DDA" w:rsidR="00DC5A01" w:rsidRPr="00B41BE8" w:rsidRDefault="00B67B2A" w:rsidP="00DC5A01">
      <w:pPr>
        <w:pStyle w:val="ListParagraph"/>
        <w:widowControl/>
        <w:numPr>
          <w:ilvl w:val="0"/>
          <w:numId w:val="18"/>
        </w:numPr>
        <w:autoSpaceDE w:val="0"/>
        <w:autoSpaceDN w:val="0"/>
        <w:adjustRightInd w:val="0"/>
        <w:jc w:val="both"/>
        <w:rPr>
          <w:rFonts w:ascii="Arial" w:hAnsi="Arial" w:cs="Arial"/>
          <w:snapToGrid/>
          <w:lang w:val="en-US"/>
        </w:rPr>
      </w:pPr>
      <w:r w:rsidRPr="00B41BE8">
        <w:rPr>
          <w:rFonts w:ascii="Arial" w:hAnsi="Arial" w:cs="Arial"/>
          <w:b/>
          <w:snapToGrid/>
          <w:lang w:val="en-US"/>
        </w:rPr>
        <w:t xml:space="preserve">Tri-agency now considers it best practice to deposit the research data </w:t>
      </w:r>
      <w:proofErr w:type="gramStart"/>
      <w:r w:rsidRPr="00B41BE8">
        <w:rPr>
          <w:rFonts w:ascii="Arial" w:hAnsi="Arial" w:cs="Arial"/>
          <w:b/>
          <w:snapToGrid/>
          <w:lang w:val="en-US"/>
        </w:rPr>
        <w:t>to</w:t>
      </w:r>
      <w:proofErr w:type="gramEnd"/>
      <w:r w:rsidRPr="00B41BE8">
        <w:rPr>
          <w:rFonts w:ascii="Arial" w:hAnsi="Arial" w:cs="Arial"/>
          <w:b/>
          <w:snapToGrid/>
          <w:lang w:val="en-US"/>
        </w:rPr>
        <w:t xml:space="preserve"> a data repository, whenever possible. Please clarify if, following active data collection, the de-identified data will be deposited </w:t>
      </w:r>
      <w:proofErr w:type="gramStart"/>
      <w:r w:rsidRPr="00B41BE8">
        <w:rPr>
          <w:rFonts w:ascii="Arial" w:hAnsi="Arial" w:cs="Arial"/>
          <w:b/>
          <w:snapToGrid/>
          <w:lang w:val="en-US"/>
        </w:rPr>
        <w:t>to</w:t>
      </w:r>
      <w:proofErr w:type="gramEnd"/>
      <w:r w:rsidRPr="00B41BE8">
        <w:rPr>
          <w:rFonts w:ascii="Arial" w:hAnsi="Arial" w:cs="Arial"/>
          <w:b/>
          <w:snapToGrid/>
          <w:lang w:val="en-US"/>
        </w:rPr>
        <w:t xml:space="preserve"> a data repository</w:t>
      </w:r>
      <w:r w:rsidRPr="00B41BE8">
        <w:t xml:space="preserve"> </w:t>
      </w:r>
      <w:r w:rsidRPr="00B41BE8">
        <w:rPr>
          <w:rFonts w:ascii="Arial" w:hAnsi="Arial" w:cs="Arial"/>
          <w:b/>
          <w:snapToGrid/>
          <w:lang w:val="en-US"/>
        </w:rPr>
        <w:t>If you do not plan to deposit data into a data repository, please provide a rationale</w:t>
      </w:r>
      <w:r w:rsidR="00DC5A01" w:rsidRPr="00B41BE8">
        <w:rPr>
          <w:rFonts w:ascii="Arial" w:hAnsi="Arial" w:cs="Arial"/>
          <w:b/>
          <w:snapToGrid/>
          <w:lang w:val="en-US"/>
        </w:rPr>
        <w:t>:</w:t>
      </w:r>
      <w:r w:rsidR="00DC5A01" w:rsidRPr="00B41BE8">
        <w:rPr>
          <w:rFonts w:ascii="Arial" w:hAnsi="Arial" w:cs="Arial"/>
          <w:snapToGrid/>
          <w:lang w:val="en-US"/>
        </w:rPr>
        <w:t xml:space="preserve"> </w:t>
      </w:r>
    </w:p>
    <w:p w14:paraId="5F1B5B35" w14:textId="77777777" w:rsidR="00122B7A" w:rsidRPr="00122B7A" w:rsidRDefault="00DC5A01" w:rsidP="00122B7A">
      <w:pPr>
        <w:pStyle w:val="ListParagraph"/>
        <w:widowControl/>
        <w:autoSpaceDE w:val="0"/>
        <w:autoSpaceDN w:val="0"/>
        <w:adjustRightInd w:val="0"/>
        <w:ind w:left="810"/>
        <w:jc w:val="both"/>
        <w:rPr>
          <w:rFonts w:ascii="Arial" w:hAnsi="Arial" w:cs="Arial"/>
          <w:noProof/>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sidRPr="00122B7A">
        <w:rPr>
          <w:rFonts w:ascii="Arial" w:hAnsi="Arial" w:cs="Arial"/>
          <w:noProof/>
          <w:lang w:val="en-US"/>
        </w:rPr>
        <w:t>Data will be made available in Dataverse and potentially the PIs personal web-page and retained there indefinitelly. The PIs personal web-page contains a list of his publications. The PI may (in addition or instead of a Dataverse entry) upload a CSV file with the data on that server and refer to the file through a hyperlink next to the corresponding publication entry.</w:t>
      </w:r>
    </w:p>
    <w:p w14:paraId="3786DF0A" w14:textId="77777777" w:rsidR="00122B7A" w:rsidRPr="00122B7A" w:rsidRDefault="00122B7A" w:rsidP="00122B7A">
      <w:pPr>
        <w:pStyle w:val="ListParagraph"/>
        <w:widowControl/>
        <w:autoSpaceDE w:val="0"/>
        <w:autoSpaceDN w:val="0"/>
        <w:adjustRightInd w:val="0"/>
        <w:ind w:left="810"/>
        <w:jc w:val="both"/>
        <w:rPr>
          <w:rFonts w:ascii="Arial" w:hAnsi="Arial" w:cs="Arial"/>
          <w:noProof/>
          <w:lang w:val="en-US"/>
        </w:rPr>
      </w:pPr>
    </w:p>
    <w:p w14:paraId="4C2753DB" w14:textId="77777777" w:rsidR="00122B7A" w:rsidRPr="00122B7A" w:rsidRDefault="00122B7A" w:rsidP="00122B7A">
      <w:pPr>
        <w:pStyle w:val="ListParagraph"/>
        <w:widowControl/>
        <w:autoSpaceDE w:val="0"/>
        <w:autoSpaceDN w:val="0"/>
        <w:adjustRightInd w:val="0"/>
        <w:ind w:left="810"/>
        <w:jc w:val="both"/>
        <w:rPr>
          <w:rFonts w:ascii="Arial" w:hAnsi="Arial" w:cs="Arial"/>
          <w:noProof/>
          <w:lang w:val="en-US"/>
        </w:rPr>
      </w:pPr>
    </w:p>
    <w:p w14:paraId="091BE63F" w14:textId="1BC8CE81" w:rsidR="00DC5A01" w:rsidRPr="002D4FF2" w:rsidRDefault="00122B7A" w:rsidP="00122B7A">
      <w:pPr>
        <w:pStyle w:val="ListParagraph"/>
        <w:widowControl/>
        <w:autoSpaceDE w:val="0"/>
        <w:autoSpaceDN w:val="0"/>
        <w:adjustRightInd w:val="0"/>
        <w:ind w:left="810"/>
        <w:jc w:val="both"/>
        <w:rPr>
          <w:rFonts w:ascii="Arial" w:hAnsi="Arial" w:cs="Arial"/>
          <w:snapToGrid/>
          <w:lang w:val="en-US"/>
        </w:rPr>
      </w:pPr>
      <w:r w:rsidRPr="00122B7A">
        <w:rPr>
          <w:rFonts w:ascii="Arial" w:hAnsi="Arial" w:cs="Arial"/>
          <w:noProof/>
          <w:lang w:val="en-US"/>
        </w:rPr>
        <w:t>The data must be made available for reproducibility pruposes. It is difficult that our project will be accepted for publication if we are not willing to share not only the data but also the exact analysis procedure.</w:t>
      </w:r>
      <w:r w:rsidR="00DC5A01" w:rsidRPr="002D4FF2">
        <w:rPr>
          <w:rFonts w:ascii="Arial" w:hAnsi="Arial" w:cs="Arial"/>
          <w:lang w:val="en-US"/>
        </w:rPr>
        <w:fldChar w:fldCharType="end"/>
      </w:r>
    </w:p>
    <w:p w14:paraId="5BC64465" w14:textId="77777777" w:rsidR="00DC5A01" w:rsidRPr="002D4FF2" w:rsidRDefault="00DC5A01" w:rsidP="00051FDD">
      <w:pPr>
        <w:pStyle w:val="ListParagraph"/>
        <w:widowControl/>
        <w:autoSpaceDE w:val="0"/>
        <w:autoSpaceDN w:val="0"/>
        <w:adjustRightInd w:val="0"/>
        <w:ind w:left="810"/>
        <w:jc w:val="both"/>
        <w:rPr>
          <w:rFonts w:ascii="Arial" w:hAnsi="Arial" w:cs="Arial"/>
          <w:snapToGrid/>
          <w:lang w:val="en-US"/>
        </w:rPr>
      </w:pPr>
    </w:p>
    <w:p w14:paraId="15C5ABDE" w14:textId="77777777" w:rsidR="001D5B1A" w:rsidRPr="002D4FF2" w:rsidRDefault="001D5B1A" w:rsidP="00B8477F">
      <w:pPr>
        <w:pStyle w:val="ListParagraph"/>
        <w:widowControl/>
        <w:autoSpaceDE w:val="0"/>
        <w:autoSpaceDN w:val="0"/>
        <w:adjustRightInd w:val="0"/>
        <w:ind w:left="810"/>
        <w:jc w:val="both"/>
        <w:rPr>
          <w:rFonts w:ascii="Arial" w:hAnsi="Arial" w:cs="Arial"/>
          <w:snapToGrid/>
          <w:lang w:val="en-US"/>
        </w:rPr>
      </w:pPr>
    </w:p>
    <w:p w14:paraId="5B5F231D" w14:textId="5697D4E5" w:rsidR="001D5B1A" w:rsidRPr="00051FDD" w:rsidRDefault="001D5B1A" w:rsidP="0014772E">
      <w:pPr>
        <w:pStyle w:val="ListParagraph"/>
        <w:widowControl/>
        <w:numPr>
          <w:ilvl w:val="0"/>
          <w:numId w:val="18"/>
        </w:numPr>
        <w:autoSpaceDE w:val="0"/>
        <w:autoSpaceDN w:val="0"/>
        <w:adjustRightInd w:val="0"/>
        <w:ind w:hanging="384"/>
        <w:jc w:val="both"/>
        <w:rPr>
          <w:rFonts w:ascii="Arial" w:hAnsi="Arial" w:cs="Arial"/>
          <w:b/>
          <w:snapToGrid/>
          <w:lang w:val="en-US"/>
        </w:rPr>
      </w:pPr>
      <w:r w:rsidRPr="00051FDD">
        <w:rPr>
          <w:rFonts w:ascii="Arial" w:hAnsi="Arial" w:cs="Arial"/>
          <w:b/>
          <w:snapToGrid/>
          <w:lang w:val="en-US"/>
        </w:rPr>
        <w:t>If you plan to destroy research data</w:t>
      </w:r>
      <w:r w:rsidR="00DC5A01">
        <w:rPr>
          <w:rFonts w:ascii="Arial" w:hAnsi="Arial" w:cs="Arial"/>
          <w:b/>
          <w:snapToGrid/>
          <w:lang w:val="en-US"/>
        </w:rPr>
        <w:t>,</w:t>
      </w:r>
      <w:r w:rsidR="00DC5A01" w:rsidRPr="00DC5A01">
        <w:rPr>
          <w:rFonts w:ascii="Arial" w:hAnsi="Arial" w:cs="Arial"/>
          <w:b/>
          <w:bCs/>
          <w:lang w:val="en-US"/>
        </w:rPr>
        <w:t xml:space="preserve"> </w:t>
      </w:r>
      <w:r w:rsidR="00DC5A01" w:rsidRPr="31DAA296">
        <w:rPr>
          <w:rFonts w:ascii="Arial" w:hAnsi="Arial" w:cs="Arial"/>
          <w:b/>
          <w:bCs/>
          <w:lang w:val="en-US"/>
        </w:rPr>
        <w:t>please provide a rationale</w:t>
      </w:r>
      <w:r w:rsidR="00DC5A01" w:rsidRPr="00DC5A01">
        <w:t xml:space="preserve"> </w:t>
      </w:r>
      <w:r w:rsidR="00C270F5">
        <w:t>(</w:t>
      </w:r>
      <w:r w:rsidR="00DC5A01" w:rsidRPr="00DC5A01">
        <w:rPr>
          <w:rFonts w:ascii="Arial" w:hAnsi="Arial" w:cs="Arial"/>
          <w:b/>
          <w:snapToGrid/>
          <w:lang w:val="en-US"/>
        </w:rPr>
        <w:t xml:space="preserve">e.g., it is not feasible to de-identify data, there is </w:t>
      </w:r>
      <w:proofErr w:type="gramStart"/>
      <w:r w:rsidR="00DC5A01" w:rsidRPr="00DC5A01">
        <w:rPr>
          <w:rFonts w:ascii="Arial" w:hAnsi="Arial" w:cs="Arial"/>
          <w:b/>
          <w:snapToGrid/>
          <w:lang w:val="en-US"/>
        </w:rPr>
        <w:t>a high risk</w:t>
      </w:r>
      <w:proofErr w:type="gramEnd"/>
      <w:r w:rsidR="00DC5A01" w:rsidRPr="00DC5A01">
        <w:rPr>
          <w:rFonts w:ascii="Arial" w:hAnsi="Arial" w:cs="Arial"/>
          <w:b/>
          <w:snapToGrid/>
          <w:lang w:val="en-US"/>
        </w:rPr>
        <w:t xml:space="preserve"> of re-identifying or relinking the data, exposure of the data might cause vulnerability or harm to the participants or their communities, the topic of the data is sensitive, etc.</w:t>
      </w:r>
      <w:r w:rsidR="00DC5A01">
        <w:rPr>
          <w:rFonts w:ascii="Arial" w:hAnsi="Arial" w:cs="Arial"/>
          <w:b/>
          <w:snapToGrid/>
          <w:lang w:val="en-US"/>
        </w:rPr>
        <w:t>)</w:t>
      </w:r>
      <w:r w:rsidRPr="00051FDD">
        <w:rPr>
          <w:rFonts w:ascii="Arial" w:hAnsi="Arial" w:cs="Arial"/>
          <w:b/>
          <w:snapToGrid/>
          <w:lang w:val="en-US"/>
        </w:rPr>
        <w:t>:</w:t>
      </w:r>
    </w:p>
    <w:p w14:paraId="6BD2E39A" w14:textId="77777777" w:rsidR="00051FDD"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t>P</w:t>
      </w:r>
      <w:r w:rsidR="001D5B1A" w:rsidRPr="002D4FF2">
        <w:rPr>
          <w:rFonts w:ascii="Arial" w:hAnsi="Arial" w:cs="Arial"/>
          <w:snapToGrid/>
          <w:lang w:val="en-US"/>
        </w:rPr>
        <w:t>lease provide a firm date by which the data will be destroyed</w:t>
      </w:r>
      <w:r w:rsidR="00836167" w:rsidRPr="002D4FF2">
        <w:rPr>
          <w:rFonts w:ascii="Arial" w:hAnsi="Arial" w:cs="Arial"/>
          <w:snapToGrid/>
          <w:lang w:val="en-US"/>
        </w:rPr>
        <w:t>:</w:t>
      </w:r>
    </w:p>
    <w:p w14:paraId="14728382" w14:textId="77777777" w:rsidR="00836167" w:rsidRPr="002D4FF2" w:rsidRDefault="00836167" w:rsidP="00051FDD">
      <w:pPr>
        <w:pStyle w:val="ListParagraph"/>
        <w:widowControl/>
        <w:autoSpaceDE w:val="0"/>
        <w:autoSpaceDN w:val="0"/>
        <w:adjustRightInd w:val="0"/>
        <w:ind w:left="1440"/>
        <w:jc w:val="both"/>
        <w:rPr>
          <w:rFonts w:ascii="Arial" w:hAnsi="Arial" w:cs="Arial"/>
          <w:snapToGrid/>
          <w:lang w:val="en-US"/>
        </w:rPr>
      </w:pPr>
      <w:r w:rsidRPr="002D4FF2">
        <w:rPr>
          <w:rFonts w:ascii="Arial" w:hAnsi="Arial" w:cs="Arial"/>
          <w:snapToGrid/>
          <w:lang w:val="en-US"/>
        </w:rPr>
        <w:lastRenderedPageBreak/>
        <w:t xml:space="preserve"> </w:t>
      </w: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82BCFBF" w14:textId="77777777" w:rsidR="00836167" w:rsidRPr="002D4FF2" w:rsidRDefault="002D4FF2" w:rsidP="0045797C">
      <w:pPr>
        <w:pStyle w:val="ListParagraph"/>
        <w:widowControl/>
        <w:numPr>
          <w:ilvl w:val="1"/>
          <w:numId w:val="18"/>
        </w:numPr>
        <w:autoSpaceDE w:val="0"/>
        <w:autoSpaceDN w:val="0"/>
        <w:adjustRightInd w:val="0"/>
        <w:ind w:left="1440"/>
        <w:jc w:val="both"/>
        <w:rPr>
          <w:rFonts w:ascii="Arial" w:hAnsi="Arial" w:cs="Arial"/>
          <w:snapToGrid/>
          <w:lang w:val="en-US"/>
        </w:rPr>
      </w:pPr>
      <w:r w:rsidRPr="002D4FF2">
        <w:rPr>
          <w:rFonts w:ascii="Arial" w:hAnsi="Arial" w:cs="Arial"/>
          <w:snapToGrid/>
          <w:lang w:val="en-US"/>
        </w:rPr>
        <w:t xml:space="preserve">Provide </w:t>
      </w:r>
      <w:r w:rsidR="001D5B1A" w:rsidRPr="002D4FF2">
        <w:rPr>
          <w:rFonts w:ascii="Arial" w:hAnsi="Arial" w:cs="Arial"/>
          <w:snapToGrid/>
          <w:lang w:val="en-US"/>
        </w:rPr>
        <w:t>details of their final disposal</w:t>
      </w:r>
      <w:r w:rsidR="00387400">
        <w:rPr>
          <w:rFonts w:ascii="Arial" w:hAnsi="Arial" w:cs="Arial"/>
          <w:snapToGrid/>
          <w:lang w:val="en-US"/>
        </w:rPr>
        <w:t>:</w:t>
      </w:r>
    </w:p>
    <w:p w14:paraId="13CD8ABC"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hard copy data (e.g., cross-cut shredder, etc.):</w:t>
      </w:r>
      <w:r w:rsidR="00836167" w:rsidRPr="002D4FF2">
        <w:rPr>
          <w:rFonts w:ascii="Arial" w:hAnsi="Arial" w:cs="Arial"/>
          <w:snapToGrid/>
          <w:lang w:val="en-US"/>
        </w:rPr>
        <w:t xml:space="preserve"> </w:t>
      </w:r>
    </w:p>
    <w:p w14:paraId="4F50188D" w14:textId="77777777" w:rsidR="00836167" w:rsidRPr="002D4FF2" w:rsidRDefault="00836167" w:rsidP="00B8477F">
      <w:pPr>
        <w:pStyle w:val="ListParagraph"/>
        <w:widowControl/>
        <w:autoSpaceDE w:val="0"/>
        <w:autoSpaceDN w:val="0"/>
        <w:adjustRightInd w:val="0"/>
        <w:ind w:left="2070"/>
        <w:jc w:val="both"/>
        <w:rPr>
          <w:rFonts w:ascii="Arial" w:hAnsi="Arial" w:cs="Arial"/>
          <w:snapToGrid/>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4ECAB349" w14:textId="77777777" w:rsidR="00B8477F" w:rsidRDefault="001D5B1A" w:rsidP="0045797C">
      <w:pPr>
        <w:pStyle w:val="ListParagraph"/>
        <w:widowControl/>
        <w:numPr>
          <w:ilvl w:val="2"/>
          <w:numId w:val="18"/>
        </w:numPr>
        <w:autoSpaceDE w:val="0"/>
        <w:autoSpaceDN w:val="0"/>
        <w:adjustRightInd w:val="0"/>
        <w:ind w:left="2070"/>
        <w:jc w:val="both"/>
        <w:rPr>
          <w:rFonts w:ascii="Arial" w:hAnsi="Arial" w:cs="Arial"/>
          <w:snapToGrid/>
          <w:lang w:val="en-US"/>
        </w:rPr>
      </w:pPr>
      <w:r w:rsidRPr="002D4FF2">
        <w:rPr>
          <w:rFonts w:ascii="Arial" w:hAnsi="Arial" w:cs="Arial"/>
          <w:snapToGrid/>
          <w:lang w:val="en-US"/>
        </w:rPr>
        <w:t>for electronic data (e.g., deletion and overwriting of drives; destruction of drives; etc.):</w:t>
      </w:r>
    </w:p>
    <w:p w14:paraId="514CDE18" w14:textId="77777777" w:rsidR="001D5B1A" w:rsidRDefault="00836167" w:rsidP="00B8477F">
      <w:pPr>
        <w:pStyle w:val="ListParagraph"/>
        <w:widowControl/>
        <w:autoSpaceDE w:val="0"/>
        <w:autoSpaceDN w:val="0"/>
        <w:adjustRightInd w:val="0"/>
        <w:ind w:left="2070"/>
        <w:jc w:val="both"/>
        <w:rPr>
          <w:rFonts w:ascii="Arial" w:hAnsi="Arial" w:cs="Arial"/>
          <w:lang w:val="en-US"/>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0CF1321D" w14:textId="77777777" w:rsidR="00051FDD" w:rsidRPr="002D4FF2" w:rsidRDefault="00051FDD" w:rsidP="00B8477F">
      <w:pPr>
        <w:pStyle w:val="ListParagraph"/>
        <w:widowControl/>
        <w:autoSpaceDE w:val="0"/>
        <w:autoSpaceDN w:val="0"/>
        <w:adjustRightInd w:val="0"/>
        <w:ind w:left="2070"/>
        <w:jc w:val="both"/>
        <w:rPr>
          <w:rFonts w:ascii="Arial" w:hAnsi="Arial" w:cs="Arial"/>
          <w:snapToGrid/>
          <w:lang w:val="en-US"/>
        </w:rPr>
      </w:pPr>
    </w:p>
    <w:p w14:paraId="48964389" w14:textId="77777777" w:rsidR="001D5B1A" w:rsidRPr="002D4FF2" w:rsidRDefault="001D5B1A" w:rsidP="00B8477F">
      <w:pPr>
        <w:tabs>
          <w:tab w:val="left" w:pos="-567"/>
          <w:tab w:val="left" w:pos="-426"/>
          <w:tab w:val="left" w:pos="-284"/>
          <w:tab w:val="left" w:pos="-142"/>
          <w:tab w:val="left" w:pos="426"/>
        </w:tabs>
        <w:snapToGrid w:val="0"/>
        <w:ind w:left="810"/>
        <w:contextualSpacing/>
        <w:jc w:val="both"/>
        <w:rPr>
          <w:rFonts w:ascii="Arial" w:hAnsi="Arial" w:cs="Arial"/>
          <w:snapToGrid/>
          <w:lang w:val="en-US"/>
        </w:rPr>
      </w:pPr>
    </w:p>
    <w:p w14:paraId="47A9C559" w14:textId="77777777" w:rsidR="005A7625" w:rsidRPr="00051FDD"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051FDD">
        <w:rPr>
          <w:rFonts w:ascii="Arial" w:hAnsi="Arial" w:cs="Arial"/>
          <w:b/>
        </w:rPr>
        <w:t>Describe any limitations to protecting the confidentiality of participants whether due to the law, the methods used, the nature of the sample population, or other reasons (e.g., duty to report)</w:t>
      </w:r>
      <w:r w:rsidR="00175D77" w:rsidRPr="00051FDD">
        <w:rPr>
          <w:rFonts w:ascii="Arial" w:hAnsi="Arial" w:cs="Arial"/>
          <w:b/>
        </w:rPr>
        <w:t>.</w:t>
      </w:r>
    </w:p>
    <w:p w14:paraId="5704B45B" w14:textId="4DE01718" w:rsidR="00175D77" w:rsidRPr="002D4FF2" w:rsidRDefault="00175D77" w:rsidP="00B8477F">
      <w:pPr>
        <w:pStyle w:val="ListParagraph"/>
        <w:tabs>
          <w:tab w:val="left" w:pos="-567"/>
          <w:tab w:val="left" w:pos="-426"/>
          <w:tab w:val="left" w:pos="-284"/>
          <w:tab w:val="left" w:pos="-142"/>
          <w:tab w:val="left" w:pos="426"/>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122B7A">
        <w:rPr>
          <w:rFonts w:ascii="Arial" w:hAnsi="Arial" w:cs="Arial"/>
          <w:noProof/>
          <w:lang w:val="en-US"/>
        </w:rPr>
        <w:t>None</w:t>
      </w:r>
      <w:r w:rsidRPr="002D4FF2">
        <w:rPr>
          <w:rFonts w:ascii="Arial" w:hAnsi="Arial" w:cs="Arial"/>
          <w:lang w:val="en-US"/>
        </w:rPr>
        <w:fldChar w:fldCharType="end"/>
      </w:r>
    </w:p>
    <w:p w14:paraId="6A87FCC5"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7DF8F91D" w14:textId="77777777" w:rsidR="005A7625" w:rsidRPr="001247A7" w:rsidRDefault="005A7625" w:rsidP="0045797C">
      <w:pPr>
        <w:pStyle w:val="ListParagraph"/>
        <w:numPr>
          <w:ilvl w:val="0"/>
          <w:numId w:val="18"/>
        </w:numPr>
        <w:tabs>
          <w:tab w:val="left" w:pos="-567"/>
          <w:tab w:val="left" w:pos="-426"/>
          <w:tab w:val="left" w:pos="-284"/>
          <w:tab w:val="left" w:pos="-142"/>
          <w:tab w:val="left" w:pos="426"/>
        </w:tabs>
        <w:snapToGrid w:val="0"/>
        <w:ind w:hanging="450"/>
        <w:jc w:val="both"/>
        <w:rPr>
          <w:rFonts w:ascii="Arial" w:hAnsi="Arial" w:cs="Arial"/>
          <w:b/>
        </w:rPr>
      </w:pPr>
      <w:r w:rsidRPr="001247A7">
        <w:rPr>
          <w:rFonts w:ascii="Arial" w:hAnsi="Arial" w:cs="Arial"/>
          <w:b/>
        </w:rPr>
        <w:t>Identify all parties who will have access to the data.</w:t>
      </w:r>
    </w:p>
    <w:p w14:paraId="5379CEC9" w14:textId="6BDC1298"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Primary Investigator/student</w:t>
      </w:r>
    </w:p>
    <w:p w14:paraId="02FEDB9A" w14:textId="42D797D5" w:rsidR="00836167" w:rsidRPr="002D4FF2" w:rsidRDefault="00836167" w:rsidP="00B8477F">
      <w:pPr>
        <w:pStyle w:val="ListParagraph"/>
        <w:widowControl/>
        <w:autoSpaceDE w:val="0"/>
        <w:autoSpaceDN w:val="0"/>
        <w:adjustRightIn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Supervisor</w:t>
      </w:r>
    </w:p>
    <w:p w14:paraId="063B499D" w14:textId="1046C29E" w:rsidR="005A7625" w:rsidRPr="002D4FF2" w:rsidRDefault="00836167" w:rsidP="00B8477F">
      <w:pPr>
        <w:pStyle w:val="ListParagraph"/>
        <w:tabs>
          <w:tab w:val="left" w:pos="-567"/>
          <w:tab w:val="left" w:pos="-426"/>
          <w:tab w:val="left" w:pos="-284"/>
          <w:tab w:val="left" w:pos="-142"/>
        </w:tabs>
        <w:snapToGrid w:val="0"/>
        <w:ind w:left="810"/>
        <w:jc w:val="both"/>
        <w:rPr>
          <w:rFonts w:ascii="Arial" w:hAnsi="Arial" w:cs="Arial"/>
          <w:snapToGrid/>
          <w:lang w:val="en-US"/>
        </w:rPr>
      </w:pPr>
      <w:r w:rsidRPr="002D4FF2">
        <w:rPr>
          <w:rFonts w:ascii="Arial" w:hAnsi="Arial" w:cs="Arial"/>
        </w:rPr>
        <w:fldChar w:fldCharType="begin">
          <w:ffData>
            <w:name w:val="Check6"/>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Pr="002D4FF2">
        <w:rPr>
          <w:rFonts w:ascii="Arial" w:hAnsi="Arial" w:cs="Arial"/>
          <w:snapToGrid/>
          <w:lang w:val="en-US"/>
        </w:rPr>
        <w:t>Other (please specify):</w:t>
      </w:r>
      <w:r w:rsidR="002D4FF2" w:rsidRPr="002D4FF2">
        <w:rPr>
          <w:rFonts w:ascii="Arial" w:hAnsi="Arial" w:cs="Arial"/>
          <w:snapToGrid/>
          <w:lang w:val="en-US"/>
        </w:rPr>
        <w:t xml:space="preserve"> </w:t>
      </w:r>
      <w:r w:rsidR="002D4FF2" w:rsidRPr="002D4FF2">
        <w:rPr>
          <w:rFonts w:ascii="Arial" w:hAnsi="Arial" w:cs="Arial"/>
          <w:lang w:val="en-US"/>
        </w:rPr>
        <w:fldChar w:fldCharType="begin">
          <w:ffData>
            <w:name w:val="Text24"/>
            <w:enabled/>
            <w:calcOnExit w:val="0"/>
            <w:textInput/>
          </w:ffData>
        </w:fldChar>
      </w:r>
      <w:r w:rsidR="002D4FF2" w:rsidRPr="002D4FF2">
        <w:rPr>
          <w:rFonts w:ascii="Arial" w:hAnsi="Arial" w:cs="Arial"/>
          <w:lang w:val="en-US"/>
        </w:rPr>
        <w:instrText xml:space="preserve"> FORMTEXT </w:instrText>
      </w:r>
      <w:r w:rsidR="002D4FF2" w:rsidRPr="002D4FF2">
        <w:rPr>
          <w:rFonts w:ascii="Arial" w:hAnsi="Arial" w:cs="Arial"/>
          <w:lang w:val="en-US"/>
        </w:rPr>
      </w:r>
      <w:r w:rsidR="002D4FF2" w:rsidRPr="002D4FF2">
        <w:rPr>
          <w:rFonts w:ascii="Arial" w:hAnsi="Arial" w:cs="Arial"/>
          <w:lang w:val="en-US"/>
        </w:rPr>
        <w:fldChar w:fldCharType="separate"/>
      </w:r>
      <w:r w:rsidR="00122B7A">
        <w:rPr>
          <w:rFonts w:ascii="Arial" w:hAnsi="Arial" w:cs="Arial"/>
          <w:noProof/>
          <w:lang w:val="en-US"/>
        </w:rPr>
        <w:t xml:space="preserve">As mentioned, the data will be published. Data prior to the </w:t>
      </w:r>
      <w:r w:rsidR="00A427B3">
        <w:rPr>
          <w:rFonts w:ascii="Arial" w:hAnsi="Arial" w:cs="Arial"/>
          <w:noProof/>
          <w:lang w:val="en-US"/>
        </w:rPr>
        <w:t xml:space="preserve">"additional anonymization </w:t>
      </w:r>
      <w:r w:rsidR="00122B7A">
        <w:rPr>
          <w:rFonts w:ascii="Arial" w:hAnsi="Arial" w:cs="Arial"/>
          <w:noProof/>
          <w:lang w:val="en-US"/>
        </w:rPr>
        <w:t>process</w:t>
      </w:r>
      <w:r w:rsidR="00A427B3">
        <w:rPr>
          <w:rFonts w:ascii="Arial" w:hAnsi="Arial" w:cs="Arial"/>
          <w:noProof/>
          <w:lang w:val="en-US"/>
        </w:rPr>
        <w:t>"</w:t>
      </w:r>
      <w:r w:rsidR="00122B7A">
        <w:rPr>
          <w:rFonts w:ascii="Arial" w:hAnsi="Arial" w:cs="Arial"/>
          <w:noProof/>
          <w:lang w:val="en-US"/>
        </w:rPr>
        <w:t xml:space="preserve"> described in 11(c) </w:t>
      </w:r>
      <w:r w:rsidR="00D35A4C">
        <w:rPr>
          <w:rFonts w:ascii="Arial" w:hAnsi="Arial" w:cs="Arial"/>
          <w:noProof/>
          <w:lang w:val="en-US"/>
        </w:rPr>
        <w:t>will be accessed only by the supervisor.</w:t>
      </w:r>
      <w:r w:rsidR="00122B7A">
        <w:rPr>
          <w:rFonts w:ascii="Arial" w:hAnsi="Arial" w:cs="Arial"/>
          <w:noProof/>
          <w:lang w:val="en-US"/>
        </w:rPr>
        <w:t xml:space="preserve"> </w:t>
      </w:r>
      <w:r w:rsidR="002D4FF2" w:rsidRPr="002D4FF2">
        <w:rPr>
          <w:rFonts w:ascii="Arial" w:hAnsi="Arial" w:cs="Arial"/>
          <w:lang w:val="en-US"/>
        </w:rPr>
        <w:fldChar w:fldCharType="end"/>
      </w:r>
    </w:p>
    <w:p w14:paraId="2B83B506"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76C47F5C" w14:textId="77777777" w:rsidR="00836167" w:rsidRPr="002D4FF2" w:rsidRDefault="00836167" w:rsidP="00B8477F">
      <w:pPr>
        <w:pStyle w:val="ListParagraph"/>
        <w:tabs>
          <w:tab w:val="left" w:pos="-567"/>
          <w:tab w:val="left" w:pos="-426"/>
          <w:tab w:val="left" w:pos="-284"/>
          <w:tab w:val="left" w:pos="-142"/>
        </w:tabs>
        <w:snapToGrid w:val="0"/>
        <w:ind w:left="810"/>
        <w:jc w:val="both"/>
        <w:rPr>
          <w:rFonts w:ascii="Arial" w:hAnsi="Arial" w:cs="Arial"/>
        </w:rPr>
      </w:pPr>
    </w:p>
    <w:p w14:paraId="6B56D55B" w14:textId="77777777" w:rsidR="005A7625" w:rsidRPr="00051FDD" w:rsidRDefault="005A7625" w:rsidP="0045797C">
      <w:pPr>
        <w:pStyle w:val="ListParagraph"/>
        <w:numPr>
          <w:ilvl w:val="0"/>
          <w:numId w:val="18"/>
        </w:numPr>
        <w:tabs>
          <w:tab w:val="left" w:pos="-567"/>
          <w:tab w:val="left" w:pos="-426"/>
          <w:tab w:val="left" w:pos="-284"/>
          <w:tab w:val="left" w:pos="-142"/>
        </w:tabs>
        <w:snapToGrid w:val="0"/>
        <w:ind w:hanging="450"/>
        <w:jc w:val="both"/>
        <w:rPr>
          <w:rFonts w:ascii="Arial" w:hAnsi="Arial" w:cs="Arial"/>
          <w:b/>
        </w:rPr>
      </w:pPr>
      <w:r w:rsidRPr="00051FDD">
        <w:rPr>
          <w:rFonts w:ascii="Arial" w:hAnsi="Arial" w:cs="Arial"/>
          <w:b/>
        </w:rPr>
        <w:t>Uses of the data</w:t>
      </w:r>
      <w:r w:rsidR="0095145A" w:rsidRPr="00051FDD">
        <w:rPr>
          <w:rFonts w:ascii="Arial" w:hAnsi="Arial" w:cs="Arial"/>
          <w:b/>
        </w:rPr>
        <w:t>:</w:t>
      </w:r>
      <w:r w:rsidRPr="00051FDD">
        <w:rPr>
          <w:rFonts w:ascii="Arial" w:hAnsi="Arial" w:cs="Arial"/>
          <w:b/>
        </w:rPr>
        <w:t xml:space="preserve"> Please describe all forms of output that are anticipated to result from this research (e.g., presentations, written papers, placing data in an archive, creative works, documentary films, etc.). Describe how any potentially identifying information will be handled in each form of output.</w:t>
      </w:r>
    </w:p>
    <w:p w14:paraId="7D440010" w14:textId="3C88BCCF"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lang w:val="en-US"/>
        </w:rPr>
        <w:fldChar w:fldCharType="begin">
          <w:ffData>
            <w:name w:val="Text24"/>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D35A4C" w:rsidRPr="00D35A4C">
        <w:rPr>
          <w:rFonts w:ascii="Arial" w:hAnsi="Arial" w:cs="Arial"/>
          <w:noProof/>
          <w:lang w:val="en-US"/>
        </w:rPr>
        <w:t>Written publication and reports, data archive (dataverse, PI's web page).</w:t>
      </w:r>
      <w:r w:rsidR="00D35A4C">
        <w:rPr>
          <w:rFonts w:ascii="Arial" w:hAnsi="Arial" w:cs="Arial"/>
          <w:noProof/>
          <w:lang w:val="en-US"/>
        </w:rPr>
        <w:t xml:space="preserve"> There is no personally identifying information</w:t>
      </w:r>
      <w:r w:rsidR="00A427B3">
        <w:rPr>
          <w:rFonts w:ascii="Arial" w:hAnsi="Arial" w:cs="Arial"/>
          <w:noProof/>
          <w:lang w:val="en-US"/>
        </w:rPr>
        <w:t xml:space="preserve"> in resulting dataset</w:t>
      </w:r>
      <w:r w:rsidR="00D35A4C">
        <w:rPr>
          <w:rFonts w:ascii="Arial" w:hAnsi="Arial" w:cs="Arial"/>
          <w:noProof/>
          <w:lang w:val="en-US"/>
        </w:rPr>
        <w:t>.</w:t>
      </w:r>
      <w:r w:rsidRPr="002D4FF2">
        <w:rPr>
          <w:rFonts w:ascii="Arial" w:hAnsi="Arial" w:cs="Arial"/>
          <w:lang w:val="en-US"/>
        </w:rPr>
        <w:fldChar w:fldCharType="end"/>
      </w:r>
    </w:p>
    <w:p w14:paraId="34C35754" w14:textId="77777777" w:rsidR="005A7625" w:rsidRPr="002D4FF2" w:rsidRDefault="005A7625" w:rsidP="00B8477F">
      <w:pPr>
        <w:tabs>
          <w:tab w:val="left" w:pos="-567"/>
          <w:tab w:val="left" w:pos="-426"/>
          <w:tab w:val="left" w:pos="-284"/>
          <w:tab w:val="left" w:pos="-142"/>
        </w:tabs>
        <w:snapToGrid w:val="0"/>
        <w:ind w:left="810" w:firstLine="6"/>
        <w:contextualSpacing/>
        <w:jc w:val="both"/>
        <w:rPr>
          <w:rFonts w:ascii="Arial" w:hAnsi="Arial" w:cs="Arial"/>
        </w:rPr>
      </w:pPr>
    </w:p>
    <w:p w14:paraId="44FA128C" w14:textId="39ED8D66" w:rsidR="00175D77" w:rsidRPr="002D4FF2" w:rsidRDefault="005A7625" w:rsidP="0045797C">
      <w:pPr>
        <w:pStyle w:val="ListParagraph"/>
        <w:numPr>
          <w:ilvl w:val="0"/>
          <w:numId w:val="18"/>
        </w:numPr>
        <w:tabs>
          <w:tab w:val="left" w:pos="-567"/>
          <w:tab w:val="left" w:pos="-426"/>
          <w:tab w:val="left" w:pos="-284"/>
          <w:tab w:val="left" w:pos="-142"/>
        </w:tabs>
        <w:snapToGrid w:val="0"/>
        <w:ind w:hanging="450"/>
        <w:rPr>
          <w:rFonts w:ascii="Arial" w:hAnsi="Arial" w:cs="Arial"/>
        </w:rPr>
      </w:pPr>
      <w:r w:rsidRPr="00051FDD">
        <w:rPr>
          <w:rFonts w:ascii="Arial" w:hAnsi="Arial" w:cs="Arial"/>
          <w:b/>
        </w:rPr>
        <w:t>Subsequent use of data</w:t>
      </w:r>
      <w:r w:rsidR="0095145A" w:rsidRPr="00051FDD">
        <w:rPr>
          <w:rFonts w:ascii="Arial" w:hAnsi="Arial" w:cs="Arial"/>
          <w:b/>
        </w:rPr>
        <w:t>:</w:t>
      </w:r>
      <w:r w:rsidRPr="00051FDD">
        <w:rPr>
          <w:rFonts w:ascii="Arial" w:hAnsi="Arial" w:cs="Arial"/>
          <w:b/>
        </w:rPr>
        <w:t xml:space="preserve"> Will the data potentially be used for other purposes in the future (e.g., teaching, future analysis, publishing of dataset, archiving in an institutional repository</w:t>
      </w:r>
      <w:r w:rsidR="00051FDD" w:rsidRPr="00051FDD">
        <w:rPr>
          <w:rFonts w:ascii="Arial" w:hAnsi="Arial" w:cs="Arial"/>
          <w:b/>
        </w:rPr>
        <w:t xml:space="preserve">, </w:t>
      </w:r>
      <w:r w:rsidR="00051FDD">
        <w:rPr>
          <w:rFonts w:ascii="Arial" w:hAnsi="Arial" w:cs="Arial"/>
          <w:b/>
        </w:rPr>
        <w:t>etc</w:t>
      </w:r>
      <w:r w:rsidRPr="00051FDD">
        <w:rPr>
          <w:rFonts w:ascii="Arial" w:hAnsi="Arial" w:cs="Arial"/>
          <w:b/>
        </w:rPr>
        <w:t>.)?</w:t>
      </w:r>
      <w:r w:rsidRPr="002D4FF2">
        <w:rPr>
          <w:rFonts w:ascii="Arial" w:hAnsi="Arial" w:cs="Arial"/>
        </w:rPr>
        <w:t xml:space="preserve">  </w:t>
      </w:r>
      <w:r w:rsidRPr="002D4FF2">
        <w:rPr>
          <w:rFonts w:ascii="Arial" w:hAnsi="Arial" w:cs="Arial"/>
        </w:rPr>
        <w:br/>
      </w:r>
      <w:r w:rsidRPr="002D4FF2">
        <w:rPr>
          <w:rFonts w:ascii="Arial" w:hAnsi="Arial" w:cs="Arial"/>
        </w:rPr>
        <w:fldChar w:fldCharType="begin">
          <w:ffData>
            <w:name w:val="Check6"/>
            <w:enabled/>
            <w:calcOnExit w:val="0"/>
            <w:checkBox>
              <w:sizeAuto/>
              <w:default w:val="0"/>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N</w:t>
      </w:r>
      <w:r w:rsidRPr="002D4FF2">
        <w:rPr>
          <w:rFonts w:ascii="Arial" w:hAnsi="Arial" w:cs="Arial"/>
        </w:rPr>
        <w:t xml:space="preserve">     </w:t>
      </w:r>
      <w:r w:rsidRPr="002D4FF2">
        <w:rPr>
          <w:rFonts w:ascii="Arial" w:hAnsi="Arial" w:cs="Arial"/>
        </w:rPr>
        <w:fldChar w:fldCharType="begin">
          <w:ffData>
            <w:name w:val=""/>
            <w:enabled/>
            <w:calcOnExit w:val="0"/>
            <w:checkBox>
              <w:sizeAuto/>
              <w:default w:val="0"/>
              <w:checked/>
            </w:checkBox>
          </w:ffData>
        </w:fldChar>
      </w:r>
      <w:r w:rsidRPr="002D4FF2">
        <w:rPr>
          <w:rFonts w:ascii="Arial" w:hAnsi="Arial" w:cs="Arial"/>
        </w:rPr>
        <w:instrText xml:space="preserve"> FORMCHECKBOX </w:instrText>
      </w:r>
      <w:r w:rsidRPr="002D4FF2">
        <w:rPr>
          <w:rFonts w:ascii="Arial" w:hAnsi="Arial" w:cs="Arial"/>
        </w:rPr>
      </w:r>
      <w:r w:rsidRPr="002D4FF2">
        <w:rPr>
          <w:rFonts w:ascii="Arial" w:hAnsi="Arial" w:cs="Arial"/>
        </w:rPr>
        <w:fldChar w:fldCharType="separate"/>
      </w:r>
      <w:r w:rsidRPr="002D4FF2">
        <w:rPr>
          <w:rFonts w:ascii="Arial" w:hAnsi="Arial" w:cs="Arial"/>
        </w:rPr>
        <w:fldChar w:fldCharType="end"/>
      </w:r>
      <w:r w:rsidRPr="002D4FF2">
        <w:rPr>
          <w:rFonts w:ascii="Arial" w:hAnsi="Arial" w:cs="Arial"/>
        </w:rPr>
        <w:t xml:space="preserve"> </w:t>
      </w:r>
      <w:r w:rsidR="00836167" w:rsidRPr="002D4FF2">
        <w:rPr>
          <w:rFonts w:ascii="Arial" w:hAnsi="Arial" w:cs="Arial"/>
        </w:rPr>
        <w:t>Y</w:t>
      </w:r>
    </w:p>
    <w:p w14:paraId="48A66751"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rPr>
      </w:pPr>
    </w:p>
    <w:p w14:paraId="32D65BD4" w14:textId="77777777" w:rsidR="00175D77" w:rsidRPr="002D4FF2" w:rsidRDefault="005A7625" w:rsidP="00B8477F">
      <w:pPr>
        <w:pStyle w:val="ListParagraph"/>
        <w:tabs>
          <w:tab w:val="left" w:pos="-567"/>
          <w:tab w:val="left" w:pos="-426"/>
          <w:tab w:val="left" w:pos="-284"/>
          <w:tab w:val="left" w:pos="-142"/>
        </w:tabs>
        <w:snapToGrid w:val="0"/>
        <w:ind w:left="810"/>
        <w:jc w:val="both"/>
        <w:rPr>
          <w:rFonts w:ascii="Arial" w:hAnsi="Arial" w:cs="Arial"/>
          <w:i/>
        </w:rPr>
      </w:pPr>
      <w:r w:rsidRPr="002D4FF2">
        <w:rPr>
          <w:rFonts w:ascii="Arial" w:hAnsi="Arial" w:cs="Arial"/>
          <w:i/>
        </w:rPr>
        <w:t xml:space="preserve">If </w:t>
      </w:r>
      <w:r w:rsidR="00153C73" w:rsidRPr="002D4FF2">
        <w:rPr>
          <w:rFonts w:ascii="Arial" w:hAnsi="Arial" w:cs="Arial"/>
          <w:i/>
        </w:rPr>
        <w:t>‘</w:t>
      </w:r>
      <w:r w:rsidRPr="002D4FF2">
        <w:rPr>
          <w:rFonts w:ascii="Arial" w:hAnsi="Arial" w:cs="Arial"/>
          <w:i/>
        </w:rPr>
        <w:t>No</w:t>
      </w:r>
      <w:r w:rsidR="00153C73" w:rsidRPr="002D4FF2">
        <w:rPr>
          <w:rFonts w:ascii="Arial" w:hAnsi="Arial" w:cs="Arial"/>
          <w:i/>
        </w:rPr>
        <w:t>,’</w:t>
      </w:r>
      <w:r w:rsidRPr="002D4FF2">
        <w:rPr>
          <w:rFonts w:ascii="Arial" w:hAnsi="Arial" w:cs="Arial"/>
          <w:i/>
        </w:rPr>
        <w:t xml:space="preserve"> the data will be solely used for the purposes describe in this application and will not be used for other purposes in the future. </w:t>
      </w:r>
    </w:p>
    <w:p w14:paraId="648D9FD7" w14:textId="77777777" w:rsidR="00175D77" w:rsidRPr="002D4FF2" w:rsidRDefault="00175D77" w:rsidP="00B8477F">
      <w:pPr>
        <w:pStyle w:val="ListParagraph"/>
        <w:tabs>
          <w:tab w:val="left" w:pos="-567"/>
          <w:tab w:val="left" w:pos="-426"/>
          <w:tab w:val="left" w:pos="-284"/>
          <w:tab w:val="left" w:pos="-142"/>
        </w:tabs>
        <w:snapToGrid w:val="0"/>
        <w:ind w:left="810"/>
        <w:jc w:val="both"/>
        <w:rPr>
          <w:rFonts w:ascii="Arial" w:hAnsi="Arial" w:cs="Arial"/>
          <w:i/>
        </w:rPr>
      </w:pPr>
    </w:p>
    <w:p w14:paraId="2839F46B" w14:textId="77777777" w:rsidR="005A7625" w:rsidRPr="002D4FF2" w:rsidRDefault="005A7625" w:rsidP="00B8477F">
      <w:pPr>
        <w:pStyle w:val="ListParagraph"/>
        <w:tabs>
          <w:tab w:val="left" w:pos="-567"/>
          <w:tab w:val="left" w:pos="-426"/>
          <w:tab w:val="left" w:pos="-284"/>
          <w:tab w:val="left" w:pos="-142"/>
        </w:tabs>
        <w:snapToGrid w:val="0"/>
        <w:ind w:left="810"/>
        <w:jc w:val="both"/>
        <w:rPr>
          <w:rFonts w:ascii="Arial" w:hAnsi="Arial" w:cs="Arial"/>
        </w:rPr>
      </w:pPr>
      <w:r w:rsidRPr="002D4FF2">
        <w:rPr>
          <w:rFonts w:ascii="Arial" w:hAnsi="Arial" w:cs="Arial"/>
        </w:rPr>
        <w:t xml:space="preserve">If </w:t>
      </w:r>
      <w:r w:rsidR="00153C73" w:rsidRPr="002D4FF2">
        <w:rPr>
          <w:rFonts w:ascii="Arial" w:hAnsi="Arial" w:cs="Arial"/>
        </w:rPr>
        <w:t>‘</w:t>
      </w:r>
      <w:r w:rsidRPr="002D4FF2">
        <w:rPr>
          <w:rFonts w:ascii="Arial" w:hAnsi="Arial" w:cs="Arial"/>
        </w:rPr>
        <w:t>Yes</w:t>
      </w:r>
      <w:r w:rsidR="00153C73" w:rsidRPr="002D4FF2">
        <w:rPr>
          <w:rFonts w:ascii="Arial" w:hAnsi="Arial" w:cs="Arial"/>
        </w:rPr>
        <w:t>,’</w:t>
      </w:r>
      <w:r w:rsidRPr="002D4FF2">
        <w:rPr>
          <w:rFonts w:ascii="Arial" w:hAnsi="Arial" w:cs="Arial"/>
        </w:rPr>
        <w:t xml:space="preserve"> </w:t>
      </w:r>
      <w:r w:rsidRPr="002D4FF2">
        <w:rPr>
          <w:rFonts w:ascii="Arial" w:hAnsi="Arial" w:cs="Arial"/>
          <w:i/>
        </w:rPr>
        <w:t xml:space="preserve">participants </w:t>
      </w:r>
      <w:r w:rsidRPr="002D4FF2">
        <w:rPr>
          <w:rFonts w:ascii="Arial" w:hAnsi="Arial" w:cs="Arial"/>
          <w:i/>
          <w:u w:val="single"/>
        </w:rPr>
        <w:t>must</w:t>
      </w:r>
      <w:r w:rsidRPr="002D4FF2">
        <w:rPr>
          <w:rFonts w:ascii="Arial" w:hAnsi="Arial" w:cs="Arial"/>
          <w:i/>
        </w:rPr>
        <w:t xml:space="preserve"> be informed of this possibility during the consent process. Subsequent use of the data for new purposes may require additional review by the REB. </w:t>
      </w:r>
    </w:p>
    <w:p w14:paraId="52626345" w14:textId="77777777" w:rsidR="00301164" w:rsidRPr="002D4FF2" w:rsidRDefault="00301164" w:rsidP="00B8477F">
      <w:pPr>
        <w:tabs>
          <w:tab w:val="left" w:pos="-567"/>
          <w:tab w:val="left" w:pos="-426"/>
          <w:tab w:val="left" w:pos="-284"/>
          <w:tab w:val="left" w:pos="-142"/>
        </w:tabs>
        <w:snapToGrid w:val="0"/>
        <w:ind w:left="810"/>
        <w:jc w:val="both"/>
        <w:rPr>
          <w:rFonts w:ascii="Arial" w:hAnsi="Arial" w:cs="Arial"/>
          <w:i/>
        </w:rPr>
      </w:pPr>
    </w:p>
    <w:p w14:paraId="238722F6" w14:textId="77777777" w:rsidR="00175D77" w:rsidRPr="00482681" w:rsidRDefault="005A7625" w:rsidP="00482681">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rPr>
        <w:t>Please describe how the data will be prepared to make it suitable for future use (e.g., anonymization, storage, archiving, etc.). Please describe what future uses might occur (e.g., use within the PIs research group, transmission to other researchers, publication of the dataset, etc.). Please identify any known repositories to which data may be submitted. (The REB recognizes that all potential future uses cannot be anticipated; but does expect that data will be prepared in a manner for future uses that respects the conditions under which the data w</w:t>
      </w:r>
      <w:r w:rsidR="00EF4AAA" w:rsidRPr="00482681">
        <w:rPr>
          <w:rFonts w:ascii="Arial" w:hAnsi="Arial" w:cs="Arial"/>
        </w:rPr>
        <w:t>ere</w:t>
      </w:r>
      <w:r w:rsidRPr="00482681">
        <w:rPr>
          <w:rFonts w:ascii="Arial" w:hAnsi="Arial" w:cs="Arial"/>
        </w:rPr>
        <w:t xml:space="preserve"> originally collected).</w:t>
      </w:r>
    </w:p>
    <w:p w14:paraId="1255097E" w14:textId="6960D015" w:rsidR="00175D77" w:rsidRPr="002D4FF2" w:rsidRDefault="00175D77" w:rsidP="00D35A4C">
      <w:pPr>
        <w:pStyle w:val="ListParagraph"/>
        <w:tabs>
          <w:tab w:val="left" w:pos="-567"/>
          <w:tab w:val="left" w:pos="-426"/>
          <w:tab w:val="left" w:pos="-284"/>
          <w:tab w:val="left" w:pos="-142"/>
        </w:tabs>
        <w:snapToGrid w:val="0"/>
        <w:ind w:left="810"/>
        <w:jc w:val="both"/>
        <w:rPr>
          <w:rFonts w:ascii="Arial" w:hAnsi="Arial" w:cs="Arial"/>
          <w:i/>
        </w:rPr>
      </w:pPr>
      <w:r w:rsidRPr="00482681">
        <w:rPr>
          <w:rFonts w:ascii="Arial" w:hAnsi="Arial" w:cs="Arial"/>
          <w:lang w:val="en-US"/>
        </w:rPr>
        <w:fldChar w:fldCharType="begin">
          <w:ffData>
            <w:name w:val="Text24"/>
            <w:enabled/>
            <w:calcOnExit w:val="0"/>
            <w:textInput/>
          </w:ffData>
        </w:fldChar>
      </w:r>
      <w:r w:rsidRPr="00A20D38">
        <w:rPr>
          <w:rFonts w:ascii="Arial" w:hAnsi="Arial" w:cs="Arial"/>
          <w:lang w:val="en-US"/>
        </w:rPr>
        <w:instrText xml:space="preserve"> FORMTEXT </w:instrText>
      </w:r>
      <w:r w:rsidRPr="00482681">
        <w:rPr>
          <w:rFonts w:ascii="Arial" w:hAnsi="Arial" w:cs="Arial"/>
          <w:lang w:val="en-US"/>
        </w:rPr>
      </w:r>
      <w:r w:rsidRPr="00482681">
        <w:rPr>
          <w:rFonts w:ascii="Arial" w:hAnsi="Arial" w:cs="Arial"/>
          <w:lang w:val="en-US"/>
        </w:rPr>
        <w:fldChar w:fldCharType="separate"/>
      </w:r>
      <w:r w:rsidR="00D35A4C" w:rsidRPr="00D35A4C">
        <w:rPr>
          <w:rFonts w:ascii="Arial" w:hAnsi="Arial" w:cs="Arial"/>
          <w:noProof/>
          <w:lang w:val="en-US"/>
        </w:rPr>
        <w:t xml:space="preserve">The data, which primarily consist of tables </w:t>
      </w:r>
      <w:r w:rsidR="00D35A4C">
        <w:rPr>
          <w:rFonts w:ascii="Arial" w:hAnsi="Arial" w:cs="Arial"/>
          <w:noProof/>
          <w:lang w:val="en-US"/>
        </w:rPr>
        <w:t>containing participat ratings of various chunks of information as well as ratings of concepts</w:t>
      </w:r>
      <w:r w:rsidR="00D35A4C" w:rsidRPr="00D35A4C">
        <w:rPr>
          <w:rFonts w:ascii="Arial" w:hAnsi="Arial" w:cs="Arial"/>
          <w:noProof/>
          <w:lang w:val="en-US"/>
        </w:rPr>
        <w:t xml:space="preserve">, will be useful for follow up research, reproducibility by the same or other researchers, or different kinds of analyses for different goals. </w:t>
      </w:r>
      <w:r w:rsidRPr="00482681">
        <w:rPr>
          <w:rFonts w:ascii="Arial" w:hAnsi="Arial" w:cs="Arial"/>
          <w:lang w:val="en-US"/>
        </w:rPr>
        <w:fldChar w:fldCharType="end"/>
      </w:r>
    </w:p>
    <w:p w14:paraId="6359DD3F" w14:textId="77777777" w:rsidR="00051FDD" w:rsidRDefault="00051FDD">
      <w:pPr>
        <w:widowControl/>
        <w:rPr>
          <w:rFonts w:ascii="Arial" w:hAnsi="Arial" w:cs="Arial"/>
          <w:lang w:val="en-US"/>
        </w:rPr>
      </w:pPr>
    </w:p>
    <w:p w14:paraId="098995C1" w14:textId="77777777" w:rsidR="007F0C78" w:rsidRPr="002D4FF2" w:rsidRDefault="007F0C78" w:rsidP="00B8477F">
      <w:pPr>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810"/>
        <w:jc w:val="both"/>
        <w:rPr>
          <w:rFonts w:ascii="Arial" w:hAnsi="Arial" w:cs="Arial"/>
          <w:lang w:val="en-US"/>
        </w:rPr>
      </w:pPr>
    </w:p>
    <w:p w14:paraId="7E42B4BF" w14:textId="77777777" w:rsidR="007F0C78" w:rsidRPr="00E22C59" w:rsidRDefault="007F0C78" w:rsidP="00E22C59">
      <w:pPr>
        <w:pStyle w:val="ListParagraph"/>
        <w:numPr>
          <w:ilvl w:val="0"/>
          <w:numId w:val="17"/>
        </w:numPr>
        <w:tabs>
          <w:tab w:val="left" w:pos="-360"/>
          <w:tab w:val="left" w:pos="0"/>
          <w:tab w:val="left" w:pos="360"/>
          <w:tab w:val="left" w:pos="540"/>
          <w:tab w:val="left" w:pos="1800"/>
          <w:tab w:val="left" w:pos="2520"/>
          <w:tab w:val="left" w:pos="3240"/>
          <w:tab w:val="left" w:pos="3960"/>
          <w:tab w:val="left" w:pos="4680"/>
          <w:tab w:val="left" w:pos="5400"/>
          <w:tab w:val="left" w:pos="6120"/>
          <w:tab w:val="left" w:pos="6840"/>
          <w:tab w:val="left" w:pos="7560"/>
          <w:tab w:val="left" w:pos="8280"/>
          <w:tab w:val="left" w:pos="9000"/>
        </w:tabs>
        <w:ind w:left="360"/>
        <w:jc w:val="both"/>
        <w:rPr>
          <w:rFonts w:ascii="Arial" w:hAnsi="Arial" w:cs="Arial"/>
          <w:b/>
          <w:sz w:val="22"/>
          <w:szCs w:val="22"/>
          <w:lang w:val="en-US"/>
        </w:rPr>
      </w:pPr>
      <w:r w:rsidRPr="00E22C59">
        <w:rPr>
          <w:rFonts w:ascii="Arial" w:hAnsi="Arial" w:cs="Arial"/>
          <w:b/>
          <w:sz w:val="22"/>
          <w:szCs w:val="22"/>
          <w:lang w:val="en-US"/>
        </w:rPr>
        <w:t>Is there any additional information that you would like to add that may assist the HPRC in reviewing your protocol?</w:t>
      </w:r>
    </w:p>
    <w:p w14:paraId="58D02973" w14:textId="77777777" w:rsidR="00D35A4C" w:rsidRPr="00D35A4C" w:rsidRDefault="001102AA"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r w:rsidRPr="002D4FF2">
        <w:rPr>
          <w:rFonts w:ascii="Arial" w:hAnsi="Arial" w:cs="Arial"/>
          <w:lang w:val="en-US"/>
        </w:rPr>
        <w:fldChar w:fldCharType="begin">
          <w:ffData>
            <w:name w:val="Text28"/>
            <w:enabled/>
            <w:calcOnExit w:val="0"/>
            <w:textInput/>
          </w:ffData>
        </w:fldChar>
      </w:r>
      <w:bookmarkStart w:id="59" w:name="Text28"/>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D35A4C" w:rsidRPr="00D35A4C">
        <w:rPr>
          <w:rFonts w:ascii="Arial" w:hAnsi="Arial" w:cs="Arial"/>
          <w:noProof/>
          <w:lang w:val="en-US"/>
        </w:rPr>
        <w:t>On-line consent form and the (under-construction) survey instrument as can be viewed here:</w:t>
      </w:r>
    </w:p>
    <w:p w14:paraId="44D2F7C5" w14:textId="77777777" w:rsidR="00D35A4C" w:rsidRPr="00D35A4C" w:rsidRDefault="00D35A4C"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noProof/>
          <w:lang w:val="en-US"/>
        </w:rPr>
      </w:pPr>
    </w:p>
    <w:p w14:paraId="601D06F6" w14:textId="5D86CEF2" w:rsidR="007F0C78" w:rsidRPr="002D4FF2" w:rsidRDefault="00D35A4C" w:rsidP="00D35A4C">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D35A4C">
        <w:rPr>
          <w:rFonts w:ascii="Arial" w:hAnsi="Arial" w:cs="Arial"/>
          <w:noProof/>
          <w:lang w:val="en-US"/>
        </w:rPr>
        <w:t>https://us.psytoolkit.org/c/3.6.0/survey?s=D6VWz</w:t>
      </w:r>
      <w:r w:rsidR="001102AA" w:rsidRPr="002D4FF2">
        <w:rPr>
          <w:rFonts w:ascii="Arial" w:hAnsi="Arial" w:cs="Arial"/>
          <w:lang w:val="en-US"/>
        </w:rPr>
        <w:fldChar w:fldCharType="end"/>
      </w:r>
      <w:bookmarkEnd w:id="59"/>
    </w:p>
    <w:p w14:paraId="54A0E3B5" w14:textId="77777777" w:rsidR="007F0C78" w:rsidRPr="002D4FF2" w:rsidRDefault="007F0C78" w:rsidP="00CE7E07">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3B4C7683" w14:textId="77777777" w:rsidR="007F0C78" w:rsidRPr="008E2C15" w:rsidRDefault="007F0C78" w:rsidP="00CE7E07">
      <w:pPr>
        <w:widowControl/>
        <w:autoSpaceDE w:val="0"/>
        <w:autoSpaceDN w:val="0"/>
        <w:adjustRightInd w:val="0"/>
        <w:ind w:left="360"/>
        <w:jc w:val="both"/>
        <w:rPr>
          <w:rFonts w:ascii="Arial" w:hAnsi="Arial" w:cs="Arial"/>
          <w:sz w:val="18"/>
          <w:szCs w:val="18"/>
          <w:lang w:val="en-US"/>
        </w:rPr>
      </w:pPr>
      <w:r w:rsidRPr="008E2C15">
        <w:rPr>
          <w:rFonts w:ascii="Arial" w:hAnsi="Arial" w:cs="Arial"/>
          <w:sz w:val="18"/>
          <w:szCs w:val="18"/>
          <w:lang w:val="en-US"/>
        </w:rPr>
        <w:t xml:space="preserve">I </w:t>
      </w:r>
      <w:r w:rsidR="00A20D38">
        <w:rPr>
          <w:rFonts w:ascii="Arial" w:hAnsi="Arial" w:cs="Arial"/>
          <w:sz w:val="18"/>
          <w:szCs w:val="18"/>
          <w:lang w:val="en-US"/>
        </w:rPr>
        <w:t xml:space="preserve">hereby certify that all information included on this form and all statements in the attached documentation are correct and complete.  I </w:t>
      </w:r>
      <w:r w:rsidRPr="008E2C15">
        <w:rPr>
          <w:rFonts w:ascii="Arial" w:hAnsi="Arial" w:cs="Arial"/>
          <w:sz w:val="18"/>
          <w:szCs w:val="18"/>
          <w:lang w:val="en-US"/>
        </w:rPr>
        <w:t xml:space="preserve">have examined the guidelines and principles detailed above, and the </w:t>
      </w:r>
      <w:hyperlink r:id="rId21" w:tgtFrame="_blank" w:history="1">
        <w:r w:rsidRPr="00E32D11">
          <w:rPr>
            <w:rStyle w:val="Hyperlink"/>
            <w:rFonts w:ascii="Arial" w:hAnsi="Arial" w:cs="Arial"/>
            <w:i/>
            <w:sz w:val="18"/>
            <w:szCs w:val="18"/>
            <w:lang w:val="en-US"/>
          </w:rPr>
          <w:t xml:space="preserve">Senate Policy for </w:t>
        </w:r>
        <w:r w:rsidR="00595F31" w:rsidRPr="00E32D11">
          <w:rPr>
            <w:rStyle w:val="Hyperlink"/>
            <w:rFonts w:ascii="Arial" w:hAnsi="Arial" w:cs="Arial"/>
            <w:i/>
            <w:sz w:val="18"/>
            <w:szCs w:val="18"/>
            <w:lang w:val="en-US"/>
          </w:rPr>
          <w:lastRenderedPageBreak/>
          <w:t>Research Involving Human Participants</w:t>
        </w:r>
      </w:hyperlink>
      <w:r w:rsidRPr="008E2C15">
        <w:rPr>
          <w:rFonts w:ascii="Arial" w:hAnsi="Arial" w:cs="Arial"/>
          <w:sz w:val="18"/>
          <w:szCs w:val="18"/>
          <w:lang w:val="en-US"/>
        </w:rPr>
        <w:t xml:space="preserve">, and affirm that, to the best of my knowledge, this research conforms thereto. </w:t>
      </w:r>
      <w:r w:rsidR="0095145A" w:rsidRPr="008E2C15">
        <w:rPr>
          <w:rFonts w:ascii="Arial" w:hAnsi="Arial" w:cs="Arial"/>
          <w:sz w:val="18"/>
          <w:szCs w:val="18"/>
          <w:lang w:val="en-US"/>
        </w:rPr>
        <w:t>I affirm that I have informed all members of my research team of their responsibilities as it speaks to the conduct of research involving human participants and as outlined in the Senate Policy</w:t>
      </w:r>
      <w:r w:rsidR="00E825CF">
        <w:rPr>
          <w:rFonts w:ascii="Arial" w:hAnsi="Arial" w:cs="Arial"/>
          <w:sz w:val="18"/>
          <w:szCs w:val="18"/>
          <w:lang w:val="en-US"/>
        </w:rPr>
        <w:t>,</w:t>
      </w:r>
      <w:r w:rsidR="00613CAB">
        <w:rPr>
          <w:rFonts w:ascii="Arial" w:hAnsi="Arial" w:cs="Arial"/>
          <w:sz w:val="18"/>
          <w:szCs w:val="18"/>
          <w:lang w:val="en-US"/>
        </w:rPr>
        <w:t xml:space="preserve"> </w:t>
      </w:r>
      <w:r w:rsidR="00E825CF">
        <w:rPr>
          <w:rFonts w:ascii="Arial" w:hAnsi="Arial" w:cs="Arial"/>
          <w:sz w:val="18"/>
          <w:szCs w:val="18"/>
          <w:lang w:val="en-US"/>
        </w:rPr>
        <w:t>“</w:t>
      </w:r>
      <w:r w:rsidR="0095145A" w:rsidRPr="008E2C15">
        <w:rPr>
          <w:rFonts w:ascii="Arial" w:hAnsi="Arial" w:cs="Arial"/>
          <w:sz w:val="18"/>
          <w:szCs w:val="18"/>
          <w:lang w:val="en-US"/>
        </w:rPr>
        <w:t>Research Involving Human Participants</w:t>
      </w:r>
      <w:r w:rsidR="00E825CF">
        <w:rPr>
          <w:rFonts w:ascii="Arial" w:hAnsi="Arial" w:cs="Arial"/>
          <w:sz w:val="18"/>
          <w:szCs w:val="18"/>
          <w:lang w:val="en-US"/>
        </w:rPr>
        <w:t>”</w:t>
      </w:r>
      <w:r w:rsidR="0095145A" w:rsidRPr="008E2C15">
        <w:rPr>
          <w:rFonts w:ascii="Arial" w:hAnsi="Arial" w:cs="Arial"/>
          <w:sz w:val="18"/>
          <w:szCs w:val="18"/>
          <w:lang w:val="en-US"/>
        </w:rPr>
        <w:t xml:space="preserve">. </w:t>
      </w:r>
      <w:r w:rsidRPr="008E2C15">
        <w:rPr>
          <w:rFonts w:ascii="Arial" w:hAnsi="Arial" w:cs="Arial"/>
          <w:sz w:val="18"/>
          <w:szCs w:val="18"/>
          <w:lang w:val="en-US"/>
        </w:rPr>
        <w:t xml:space="preserve"> </w:t>
      </w:r>
      <w:r w:rsidR="00836167" w:rsidRPr="008E2C15">
        <w:rPr>
          <w:rFonts w:ascii="Arial" w:hAnsi="Arial" w:cs="Arial"/>
          <w:sz w:val="18"/>
          <w:szCs w:val="18"/>
          <w:lang w:val="en-US"/>
        </w:rPr>
        <w:t xml:space="preserve">I have advised </w:t>
      </w:r>
      <w:r w:rsidR="00E825CF">
        <w:rPr>
          <w:rFonts w:ascii="Arial" w:hAnsi="Arial" w:cs="Arial"/>
          <w:sz w:val="18"/>
          <w:szCs w:val="18"/>
          <w:lang w:val="en-US"/>
        </w:rPr>
        <w:t xml:space="preserve">all research team members that </w:t>
      </w:r>
      <w:r w:rsidR="00836167" w:rsidRPr="008E2C15">
        <w:rPr>
          <w:rFonts w:ascii="Arial" w:hAnsi="Arial" w:cs="Arial"/>
          <w:sz w:val="18"/>
          <w:szCs w:val="18"/>
          <w:lang w:val="en-US"/>
        </w:rPr>
        <w:t xml:space="preserve">all human participants in the research must have signed a written consent form or have provided oral consent for their participation in the research. </w:t>
      </w:r>
      <w:r w:rsidRPr="008E2C15">
        <w:rPr>
          <w:rFonts w:ascii="Arial" w:hAnsi="Arial" w:cs="Arial"/>
          <w:sz w:val="18"/>
          <w:szCs w:val="18"/>
          <w:lang w:val="en-US"/>
        </w:rPr>
        <w:t>I hereby undertake to notify the Human Participants Review Committee if I make any changes involving the use of human participants on this project.  I will also notify the Human Participants Review Committee if any unforeseen risks not specified in the research proposal appear.  In such a case, the study will be suspended pending clarification.</w:t>
      </w:r>
    </w:p>
    <w:p w14:paraId="7F6B5EAC" w14:textId="77777777" w:rsidR="00D3038C" w:rsidRPr="002D4FF2" w:rsidRDefault="00D3038C"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551BD994"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2876EE97" w14:textId="77777777" w:rsidR="00DF44AB"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75ABD8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proofErr w:type="gramStart"/>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r>
      <w:proofErr w:type="gramEnd"/>
      <w:r w:rsidRPr="002D4FF2">
        <w:rPr>
          <w:rFonts w:ascii="Arial" w:hAnsi="Arial" w:cs="Arial"/>
          <w:lang w:val="en-US"/>
        </w:rPr>
        <w:t>---------------------------------------------</w:t>
      </w:r>
    </w:p>
    <w:p w14:paraId="5CAE7755"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2C24D35E"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1BCD8EAC" w14:textId="77777777" w:rsidR="00DF44AB" w:rsidRPr="002D4FF2" w:rsidRDefault="00DF44A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p>
    <w:p w14:paraId="37E727F0"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u w:val="single"/>
          <w:lang w:val="en-US"/>
        </w:rPr>
      </w:pP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noProof/>
          <w:lang w:val="en-US"/>
        </w:rPr>
        <w:t> </w:t>
      </w:r>
      <w:r w:rsidRPr="002D4FF2">
        <w:rPr>
          <w:rFonts w:ascii="Arial" w:hAnsi="Arial" w:cs="Arial"/>
          <w:lang w:val="en-US"/>
        </w:rPr>
        <w:fldChar w:fldCharType="end"/>
      </w:r>
    </w:p>
    <w:p w14:paraId="39F3F8A8" w14:textId="77777777"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w:t>
      </w:r>
      <w:proofErr w:type="gramStart"/>
      <w:r w:rsidRPr="002D4FF2">
        <w:rPr>
          <w:rFonts w:ascii="Arial" w:hAnsi="Arial" w:cs="Arial"/>
          <w:lang w:val="en-US"/>
        </w:rPr>
        <w:t>-</w:t>
      </w:r>
      <w:r w:rsidRPr="002D4FF2">
        <w:rPr>
          <w:rFonts w:ascii="Arial" w:hAnsi="Arial" w:cs="Arial"/>
          <w:lang w:val="en-US"/>
        </w:rPr>
        <w:tab/>
      </w:r>
      <w:r w:rsidRPr="002D4FF2">
        <w:rPr>
          <w:rFonts w:ascii="Arial" w:hAnsi="Arial" w:cs="Arial"/>
          <w:lang w:val="en-US"/>
        </w:rPr>
        <w:tab/>
      </w:r>
      <w:proofErr w:type="gramEnd"/>
      <w:r w:rsidRPr="002D4FF2">
        <w:rPr>
          <w:rFonts w:ascii="Arial" w:hAnsi="Arial" w:cs="Arial"/>
          <w:lang w:val="en-US"/>
        </w:rPr>
        <w:t>---------------------------------------------</w:t>
      </w:r>
    </w:p>
    <w:p w14:paraId="5F971008" w14:textId="77777777" w:rsidR="007F0C78" w:rsidRPr="002D4FF2" w:rsidRDefault="007F0C78"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Faculty Advisor (if PI is a student)</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414EFC4A" w14:textId="77777777" w:rsidR="00A23222" w:rsidRPr="002D4FF2" w:rsidRDefault="00A23222"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0E31869E"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1D0605CF"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b/>
          <w:lang w:val="en-US"/>
        </w:rPr>
      </w:pPr>
      <w:r w:rsidRPr="002D4FF2">
        <w:rPr>
          <w:rFonts w:ascii="Arial" w:hAnsi="Arial" w:cs="Arial"/>
          <w:b/>
          <w:lang w:val="en-US"/>
        </w:rPr>
        <w:t xml:space="preserve">Section </w:t>
      </w:r>
      <w:r w:rsidR="002F1A60" w:rsidRPr="002D4FF2">
        <w:rPr>
          <w:rFonts w:ascii="Arial" w:hAnsi="Arial" w:cs="Arial"/>
          <w:b/>
          <w:lang w:val="en-US"/>
        </w:rPr>
        <w:t>to insert</w:t>
      </w:r>
      <w:r w:rsidRPr="002D4FF2">
        <w:rPr>
          <w:rFonts w:ascii="Arial" w:hAnsi="Arial" w:cs="Arial"/>
          <w:b/>
          <w:lang w:val="en-US"/>
        </w:rPr>
        <w:t xml:space="preserve"> Digital Signatures (if applicable):</w:t>
      </w:r>
    </w:p>
    <w:p w14:paraId="0B19A8B3" w14:textId="77777777" w:rsidR="004E2EB0"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p w14:paraId="72698DFA"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p>
    <w:sdt>
      <w:sdtPr>
        <w:rPr>
          <w:rFonts w:ascii="Arial" w:hAnsi="Arial" w:cs="Arial"/>
          <w:lang w:val="en-US"/>
        </w:rPr>
        <w:id w:val="-1855652367"/>
        <w:picture/>
      </w:sdtPr>
      <w:sdtEndPr/>
      <w:sdtContent>
        <w:p w14:paraId="56789D70" w14:textId="77777777" w:rsidR="004E2EB0" w:rsidRPr="002D4FF2" w:rsidRDefault="004E2EB0" w:rsidP="00CE7E07">
          <w:pPr>
            <w:tabs>
              <w:tab w:val="left" w:pos="0"/>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224"/>
            </w:tabs>
            <w:ind w:left="360" w:right="-432"/>
            <w:jc w:val="both"/>
            <w:rPr>
              <w:rFonts w:ascii="Arial" w:hAnsi="Arial" w:cs="Arial"/>
              <w:lang w:val="en-US"/>
            </w:rPr>
          </w:pPr>
          <w:r w:rsidRPr="002D4FF2">
            <w:rPr>
              <w:rFonts w:ascii="Arial" w:hAnsi="Arial" w:cs="Arial"/>
              <w:noProof/>
              <w:snapToGrid/>
              <w:lang w:val="en-US"/>
            </w:rPr>
            <w:drawing>
              <wp:inline distT="0" distB="0" distL="0" distR="0" wp14:anchorId="517A9206" wp14:editId="510ED1AA">
                <wp:extent cx="896378" cy="566542"/>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2"/>
                        <a:stretch>
                          <a:fillRect/>
                        </a:stretch>
                      </pic:blipFill>
                      <pic:spPr bwMode="auto">
                        <a:xfrm>
                          <a:off x="0" y="0"/>
                          <a:ext cx="896378" cy="566542"/>
                        </a:xfrm>
                        <a:prstGeom prst="rect">
                          <a:avLst/>
                        </a:prstGeom>
                        <a:noFill/>
                        <a:ln>
                          <a:noFill/>
                        </a:ln>
                      </pic:spPr>
                    </pic:pic>
                  </a:graphicData>
                </a:graphic>
              </wp:inline>
            </w:drawing>
          </w:r>
        </w:p>
      </w:sdtContent>
    </w:sdt>
    <w:p w14:paraId="6C3CC7FF" w14:textId="20D83DF3" w:rsidR="00175D77" w:rsidRPr="002D4FF2" w:rsidRDefault="00175D77"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48745B">
        <w:rPr>
          <w:rFonts w:ascii="Arial" w:hAnsi="Arial" w:cs="Arial"/>
          <w:lang w:val="en-US"/>
        </w:rPr>
        <w:tab/>
      </w:r>
      <w:r w:rsidRPr="002D4FF2">
        <w:rPr>
          <w:rFonts w:ascii="Arial" w:hAnsi="Arial" w:cs="Arial"/>
          <w:lang w:val="en-US"/>
        </w:rPr>
        <w:fldChar w:fldCharType="begin">
          <w:ffData>
            <w:name w:val="Text28"/>
            <w:enabled/>
            <w:calcOnExit w:val="0"/>
            <w:textInput/>
          </w:ffData>
        </w:fldChar>
      </w:r>
      <w:r w:rsidRPr="002D4FF2">
        <w:rPr>
          <w:rFonts w:ascii="Arial" w:hAnsi="Arial" w:cs="Arial"/>
          <w:lang w:val="en-US"/>
        </w:rPr>
        <w:instrText xml:space="preserve"> FORMTEXT </w:instrText>
      </w:r>
      <w:r w:rsidRPr="002D4FF2">
        <w:rPr>
          <w:rFonts w:ascii="Arial" w:hAnsi="Arial" w:cs="Arial"/>
          <w:lang w:val="en-US"/>
        </w:rPr>
      </w:r>
      <w:r w:rsidRPr="002D4FF2">
        <w:rPr>
          <w:rFonts w:ascii="Arial" w:hAnsi="Arial" w:cs="Arial"/>
          <w:lang w:val="en-US"/>
        </w:rPr>
        <w:fldChar w:fldCharType="separate"/>
      </w:r>
      <w:r w:rsidR="00762E2B">
        <w:rPr>
          <w:rFonts w:ascii="Arial" w:hAnsi="Arial" w:cs="Arial"/>
          <w:noProof/>
          <w:lang w:val="en-US"/>
        </w:rPr>
        <w:t>2024-12-10</w:t>
      </w:r>
      <w:r w:rsidRPr="002D4FF2">
        <w:rPr>
          <w:rFonts w:ascii="Arial" w:hAnsi="Arial" w:cs="Arial"/>
          <w:lang w:val="en-US"/>
        </w:rPr>
        <w:fldChar w:fldCharType="end"/>
      </w:r>
    </w:p>
    <w:p w14:paraId="72D17A91" w14:textId="77777777" w:rsidR="0048745B" w:rsidRDefault="0048745B"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Pr>
          <w:rFonts w:ascii="Arial" w:hAnsi="Arial" w:cs="Arial"/>
          <w:lang w:val="en-US"/>
        </w:rPr>
        <w:t xml:space="preserve">--------------------------------------------------------------------------          </w:t>
      </w:r>
      <w:r w:rsidR="00175D77" w:rsidRPr="002D4FF2">
        <w:rPr>
          <w:rFonts w:ascii="Arial" w:hAnsi="Arial" w:cs="Arial"/>
          <w:lang w:val="en-US"/>
        </w:rPr>
        <w:t>----------------------------------------</w:t>
      </w:r>
      <w:r>
        <w:rPr>
          <w:rFonts w:ascii="Arial" w:hAnsi="Arial" w:cs="Arial"/>
          <w:lang w:val="en-US"/>
        </w:rPr>
        <w:t>-------</w:t>
      </w:r>
    </w:p>
    <w:p w14:paraId="69581378" w14:textId="77777777" w:rsidR="00175D77" w:rsidRPr="002D4FF2" w:rsidRDefault="00175D77" w:rsidP="00B94039">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Signature of Principal Investigator (PI)</w:t>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t>Date</w:t>
      </w:r>
    </w:p>
    <w:p w14:paraId="72EFDA1A"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p w14:paraId="768F0CC8"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p>
    <w:sdt>
      <w:sdtPr>
        <w:rPr>
          <w:rFonts w:ascii="Arial" w:hAnsi="Arial" w:cs="Arial"/>
          <w:lang w:val="en-US"/>
        </w:rPr>
        <w:id w:val="-879783623"/>
        <w:showingPlcHdr/>
        <w:picture/>
      </w:sdtPr>
      <w:sdtEndPr/>
      <w:sdtContent>
        <w:p w14:paraId="68EA3FE0" w14:textId="77777777" w:rsidR="004E2EB0" w:rsidRPr="002D4FF2" w:rsidRDefault="004E2EB0"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noProof/>
              <w:snapToGrid/>
              <w:lang w:val="en-US"/>
            </w:rPr>
            <w:drawing>
              <wp:inline distT="0" distB="0" distL="0" distR="0" wp14:anchorId="5E8D33BF" wp14:editId="6A070804">
                <wp:extent cx="3169697" cy="642257"/>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644618"/>
                        </a:xfrm>
                        <a:prstGeom prst="rect">
                          <a:avLst/>
                        </a:prstGeom>
                        <a:noFill/>
                        <a:ln>
                          <a:noFill/>
                        </a:ln>
                      </pic:spPr>
                    </pic:pic>
                  </a:graphicData>
                </a:graphic>
              </wp:inline>
            </w:drawing>
          </w:r>
        </w:p>
      </w:sdtContent>
    </w:sdt>
    <w:p w14:paraId="7DA171E0" w14:textId="77777777" w:rsidR="00175D77" w:rsidRPr="002D4FF2" w:rsidRDefault="00C54AB5"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lang w:val="en-US"/>
        </w:rPr>
      </w:pP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Pr="002D4FF2">
        <w:rPr>
          <w:rFonts w:ascii="Arial" w:hAnsi="Arial" w:cs="Arial"/>
          <w:lang w:val="en-US"/>
        </w:rPr>
        <w:tab/>
      </w:r>
      <w:r w:rsidR="00175D77" w:rsidRPr="002D4FF2">
        <w:rPr>
          <w:rFonts w:ascii="Arial" w:hAnsi="Arial" w:cs="Arial"/>
          <w:lang w:val="en-US"/>
        </w:rPr>
        <w:tab/>
      </w:r>
      <w:r w:rsidR="0048745B">
        <w:rPr>
          <w:rFonts w:ascii="Arial" w:hAnsi="Arial" w:cs="Arial"/>
          <w:lang w:val="en-US"/>
        </w:rPr>
        <w:tab/>
      </w:r>
      <w:r w:rsidR="00175D77" w:rsidRPr="002D4FF2">
        <w:rPr>
          <w:rFonts w:ascii="Arial" w:hAnsi="Arial" w:cs="Arial"/>
          <w:lang w:val="en-US"/>
        </w:rPr>
        <w:fldChar w:fldCharType="begin">
          <w:ffData>
            <w:name w:val="Text28"/>
            <w:enabled/>
            <w:calcOnExit w:val="0"/>
            <w:textInput/>
          </w:ffData>
        </w:fldChar>
      </w:r>
      <w:r w:rsidR="00175D77" w:rsidRPr="002D4FF2">
        <w:rPr>
          <w:rFonts w:ascii="Arial" w:hAnsi="Arial" w:cs="Arial"/>
          <w:lang w:val="en-US"/>
        </w:rPr>
        <w:instrText xml:space="preserve"> FORMTEXT </w:instrText>
      </w:r>
      <w:r w:rsidR="00175D77" w:rsidRPr="002D4FF2">
        <w:rPr>
          <w:rFonts w:ascii="Arial" w:hAnsi="Arial" w:cs="Arial"/>
          <w:lang w:val="en-US"/>
        </w:rPr>
      </w:r>
      <w:r w:rsidR="00175D77" w:rsidRPr="002D4FF2">
        <w:rPr>
          <w:rFonts w:ascii="Arial" w:hAnsi="Arial" w:cs="Arial"/>
          <w:lang w:val="en-US"/>
        </w:rPr>
        <w:fldChar w:fldCharType="separate"/>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noProof/>
          <w:lang w:val="en-US"/>
        </w:rPr>
        <w:t> </w:t>
      </w:r>
      <w:r w:rsidR="00175D77" w:rsidRPr="002D4FF2">
        <w:rPr>
          <w:rFonts w:ascii="Arial" w:hAnsi="Arial" w:cs="Arial"/>
          <w:lang w:val="en-US"/>
        </w:rPr>
        <w:fldChar w:fldCharType="end"/>
      </w:r>
    </w:p>
    <w:p w14:paraId="359AA818" w14:textId="77777777" w:rsidR="007F0C78" w:rsidRPr="002D4FF2" w:rsidRDefault="0048745B" w:rsidP="00CE7E07">
      <w:pPr>
        <w:tabs>
          <w:tab w:val="left" w:pos="0"/>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cs="Arial"/>
        </w:rPr>
      </w:pPr>
      <w:r>
        <w:rPr>
          <w:rFonts w:ascii="Arial" w:hAnsi="Arial" w:cs="Arial"/>
          <w:lang w:val="en-US"/>
        </w:rPr>
        <w:t>---------------------------------------------------------------------------</w:t>
      </w:r>
      <w:r>
        <w:rPr>
          <w:rFonts w:ascii="Arial" w:hAnsi="Arial" w:cs="Arial"/>
          <w:lang w:val="en-US"/>
        </w:rPr>
        <w:tab/>
      </w:r>
      <w:r w:rsidR="00175D77" w:rsidRPr="002D4FF2">
        <w:rPr>
          <w:rFonts w:ascii="Arial" w:hAnsi="Arial" w:cs="Arial"/>
          <w:lang w:val="en-US"/>
        </w:rPr>
        <w:t>---------------------------------------------E</w:t>
      </w:r>
      <w:r w:rsidR="004E2EB0" w:rsidRPr="002D4FF2">
        <w:rPr>
          <w:rFonts w:ascii="Arial" w:hAnsi="Arial" w:cs="Arial"/>
          <w:lang w:val="en-US"/>
        </w:rPr>
        <w:t>lectronic Signature of Faculty Advi</w:t>
      </w:r>
      <w:r w:rsidR="00175D77" w:rsidRPr="002D4FF2">
        <w:rPr>
          <w:rFonts w:ascii="Arial" w:hAnsi="Arial" w:cs="Arial"/>
          <w:lang w:val="en-US"/>
        </w:rPr>
        <w:t>sor (if PI is a student)</w:t>
      </w:r>
      <w:r w:rsidR="00175D77" w:rsidRPr="002D4FF2">
        <w:rPr>
          <w:rFonts w:ascii="Arial" w:hAnsi="Arial" w:cs="Arial"/>
          <w:lang w:val="en-US"/>
        </w:rPr>
        <w:tab/>
      </w:r>
      <w:r w:rsidR="00175D77" w:rsidRPr="002D4FF2">
        <w:rPr>
          <w:rFonts w:ascii="Arial" w:hAnsi="Arial" w:cs="Arial"/>
          <w:lang w:val="en-US"/>
        </w:rPr>
        <w:tab/>
      </w:r>
      <w:r w:rsidR="00175D77" w:rsidRPr="002D4FF2">
        <w:rPr>
          <w:rFonts w:ascii="Arial" w:hAnsi="Arial" w:cs="Arial"/>
          <w:lang w:val="en-US"/>
        </w:rPr>
        <w:tab/>
      </w:r>
      <w:r w:rsidR="004E2EB0" w:rsidRPr="002D4FF2">
        <w:rPr>
          <w:rFonts w:ascii="Arial" w:hAnsi="Arial" w:cs="Arial"/>
          <w:lang w:val="en-US"/>
        </w:rPr>
        <w:t>Date</w:t>
      </w:r>
    </w:p>
    <w:sectPr w:rsidR="007F0C78" w:rsidRPr="002D4FF2" w:rsidSect="000D1988">
      <w:footerReference w:type="default" r:id="rId24"/>
      <w:footnotePr>
        <w:numRestart w:val="eachSect"/>
      </w:footnotePr>
      <w:endnotePr>
        <w:numFmt w:val="decimal"/>
      </w:endnotePr>
      <w:pgSz w:w="12240" w:h="15840" w:code="1"/>
      <w:pgMar w:top="-994"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55319" w14:textId="77777777" w:rsidR="00AD49B2" w:rsidRDefault="00AD49B2">
      <w:r>
        <w:separator/>
      </w:r>
    </w:p>
  </w:endnote>
  <w:endnote w:type="continuationSeparator" w:id="0">
    <w:p w14:paraId="320422A2" w14:textId="77777777" w:rsidR="00AD49B2" w:rsidRDefault="00AD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921870308"/>
      <w:docPartObj>
        <w:docPartGallery w:val="Page Numbers (Bottom of Page)"/>
        <w:docPartUnique/>
      </w:docPartObj>
    </w:sdtPr>
    <w:sdtEndPr>
      <w:rPr>
        <w:noProof/>
        <w:sz w:val="16"/>
        <w:szCs w:val="16"/>
      </w:rPr>
    </w:sdtEndPr>
    <w:sdtContent>
      <w:p w14:paraId="333B5C55" w14:textId="77777777" w:rsidR="00A20D38" w:rsidRPr="00F85131" w:rsidRDefault="00A20D38">
        <w:pPr>
          <w:pStyle w:val="Footer"/>
          <w:jc w:val="center"/>
          <w:rPr>
            <w:rFonts w:ascii="Arial" w:hAnsi="Arial" w:cs="Arial"/>
            <w:noProof/>
            <w:szCs w:val="24"/>
          </w:rPr>
        </w:pPr>
        <w:r w:rsidRPr="00F85131">
          <w:rPr>
            <w:rFonts w:ascii="Arial" w:hAnsi="Arial" w:cs="Arial"/>
            <w:szCs w:val="24"/>
          </w:rPr>
          <w:fldChar w:fldCharType="begin"/>
        </w:r>
        <w:r w:rsidRPr="00F85131">
          <w:rPr>
            <w:rFonts w:ascii="Arial" w:hAnsi="Arial" w:cs="Arial"/>
            <w:szCs w:val="24"/>
          </w:rPr>
          <w:instrText xml:space="preserve"> PAGE   \* MERGEFORMAT </w:instrText>
        </w:r>
        <w:r w:rsidRPr="00F85131">
          <w:rPr>
            <w:rFonts w:ascii="Arial" w:hAnsi="Arial" w:cs="Arial"/>
            <w:szCs w:val="24"/>
          </w:rPr>
          <w:fldChar w:fldCharType="separate"/>
        </w:r>
        <w:r w:rsidR="004E28FF">
          <w:rPr>
            <w:rFonts w:ascii="Arial" w:hAnsi="Arial" w:cs="Arial"/>
            <w:noProof/>
            <w:szCs w:val="24"/>
          </w:rPr>
          <w:t>2</w:t>
        </w:r>
        <w:r w:rsidRPr="00F85131">
          <w:rPr>
            <w:rFonts w:ascii="Arial" w:hAnsi="Arial" w:cs="Arial"/>
            <w:noProof/>
            <w:szCs w:val="24"/>
          </w:rPr>
          <w:fldChar w:fldCharType="end"/>
        </w:r>
      </w:p>
      <w:p w14:paraId="0751E979" w14:textId="4D23299E" w:rsidR="00A20D38" w:rsidRPr="00B94039" w:rsidRDefault="00A20D38" w:rsidP="00F85131">
        <w:pPr>
          <w:pStyle w:val="Footer"/>
          <w:jc w:val="right"/>
          <w:rPr>
            <w:rFonts w:ascii="Arial" w:hAnsi="Arial" w:cs="Arial"/>
            <w:sz w:val="16"/>
            <w:szCs w:val="16"/>
          </w:rPr>
        </w:pPr>
        <w:r w:rsidRPr="00B94039">
          <w:rPr>
            <w:rFonts w:ascii="Arial" w:hAnsi="Arial" w:cs="Arial"/>
            <w:noProof/>
            <w:sz w:val="16"/>
            <w:szCs w:val="16"/>
          </w:rPr>
          <w:t xml:space="preserve">ORE – </w:t>
        </w:r>
        <w:r w:rsidR="00E1617C">
          <w:rPr>
            <w:rFonts w:ascii="Arial" w:hAnsi="Arial" w:cs="Arial"/>
            <w:noProof/>
            <w:sz w:val="16"/>
            <w:szCs w:val="16"/>
          </w:rPr>
          <w:t>J</w:t>
        </w:r>
        <w:r w:rsidR="001342B5">
          <w:rPr>
            <w:rFonts w:ascii="Arial" w:hAnsi="Arial" w:cs="Arial"/>
            <w:noProof/>
            <w:sz w:val="16"/>
            <w:szCs w:val="16"/>
          </w:rPr>
          <w:t>uly</w:t>
        </w:r>
        <w:r w:rsidR="00E1617C">
          <w:rPr>
            <w:rFonts w:ascii="Arial" w:hAnsi="Arial" w:cs="Arial"/>
            <w:noProof/>
            <w:sz w:val="16"/>
            <w:szCs w:val="16"/>
          </w:rPr>
          <w:t xml:space="preserve"> 2024</w:t>
        </w:r>
      </w:p>
    </w:sdtContent>
  </w:sdt>
  <w:p w14:paraId="6C766A19" w14:textId="77777777" w:rsidR="00A20D38" w:rsidRPr="002C5FE9" w:rsidRDefault="00A20D38" w:rsidP="002C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1B1B" w14:textId="77777777" w:rsidR="00AD49B2" w:rsidRDefault="00AD49B2">
      <w:r>
        <w:separator/>
      </w:r>
    </w:p>
  </w:footnote>
  <w:footnote w:type="continuationSeparator" w:id="0">
    <w:p w14:paraId="525D586B" w14:textId="77777777" w:rsidR="00AD49B2" w:rsidRDefault="00AD4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D6D"/>
    <w:multiLevelType w:val="hybridMultilevel"/>
    <w:tmpl w:val="0E123F8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C73"/>
    <w:multiLevelType w:val="hybridMultilevel"/>
    <w:tmpl w:val="1CB82B90"/>
    <w:lvl w:ilvl="0" w:tplc="5036B764">
      <w:start w:val="1"/>
      <w:numFmt w:val="lowerLetter"/>
      <w:lvlText w:val="%1)"/>
      <w:lvlJc w:val="left"/>
      <w:pPr>
        <w:ind w:left="810" w:hanging="360"/>
      </w:pPr>
      <w:rPr>
        <w:rFonts w:hint="default"/>
        <w:b/>
        <w:i w:val="0"/>
      </w:rPr>
    </w:lvl>
    <w:lvl w:ilvl="1" w:tplc="C83C26D6">
      <w:start w:val="1"/>
      <w:numFmt w:val="lowerRoman"/>
      <w:lvlText w:val="%2."/>
      <w:lvlJc w:val="left"/>
      <w:pPr>
        <w:ind w:left="1530" w:hanging="360"/>
      </w:pPr>
      <w:rPr>
        <w:rFonts w:ascii="Arial" w:eastAsia="Times New Roman" w:hAnsi="Arial" w:cs="Arial"/>
      </w:rPr>
    </w:lvl>
    <w:lvl w:ilvl="2" w:tplc="EA74FFE0">
      <w:start w:val="1"/>
      <w:numFmt w:val="lowerLetter"/>
      <w:lvlText w:val="(%3.)"/>
      <w:lvlJc w:val="right"/>
      <w:pPr>
        <w:ind w:left="2250" w:hanging="180"/>
      </w:pPr>
      <w:rPr>
        <w:rFonts w:ascii="Arial" w:eastAsia="Times New Roman" w:hAnsi="Arial" w:cs="Arial"/>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A9A56E4"/>
    <w:multiLevelType w:val="hybridMultilevel"/>
    <w:tmpl w:val="12025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75A"/>
    <w:multiLevelType w:val="hybridMultilevel"/>
    <w:tmpl w:val="D81AD4D2"/>
    <w:lvl w:ilvl="0" w:tplc="2B443BBE">
      <w:start w:val="1"/>
      <w:numFmt w:val="lowerLetter"/>
      <w:lvlText w:val="%1)"/>
      <w:lvlJc w:val="left"/>
      <w:pPr>
        <w:ind w:left="840" w:hanging="360"/>
      </w:pPr>
      <w:rPr>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F957AFB"/>
    <w:multiLevelType w:val="hybridMultilevel"/>
    <w:tmpl w:val="B5CE58CE"/>
    <w:lvl w:ilvl="0" w:tplc="49B408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4176"/>
    <w:multiLevelType w:val="hybridMultilevel"/>
    <w:tmpl w:val="00B0D226"/>
    <w:lvl w:ilvl="0" w:tplc="84F07E32">
      <w:start w:val="1"/>
      <w:numFmt w:val="lowerLetter"/>
      <w:lvlText w:val="%1)"/>
      <w:lvlJc w:val="left"/>
      <w:pPr>
        <w:ind w:left="810" w:hanging="360"/>
      </w:pPr>
      <w:rPr>
        <w:rFonts w:hint="default"/>
        <w:b/>
        <w:sz w:val="20"/>
        <w:szCs w:val="20"/>
      </w:rPr>
    </w:lvl>
    <w:lvl w:ilvl="1" w:tplc="AC2A6B08">
      <w:start w:val="1"/>
      <w:numFmt w:val="lowerRoman"/>
      <w:lvlText w:val="%2."/>
      <w:lvlJc w:val="right"/>
      <w:pPr>
        <w:ind w:left="1440" w:hanging="360"/>
      </w:pPr>
      <w:rPr>
        <w:b/>
        <w:bCs w:val="0"/>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2CA70C1"/>
    <w:multiLevelType w:val="hybridMultilevel"/>
    <w:tmpl w:val="A258BBD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2AD5"/>
    <w:multiLevelType w:val="hybridMultilevel"/>
    <w:tmpl w:val="D00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33973"/>
    <w:multiLevelType w:val="hybridMultilevel"/>
    <w:tmpl w:val="89D4059A"/>
    <w:lvl w:ilvl="0" w:tplc="9B4890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34428E"/>
    <w:multiLevelType w:val="hybridMultilevel"/>
    <w:tmpl w:val="9B686766"/>
    <w:lvl w:ilvl="0" w:tplc="FFFFFFFF">
      <w:start w:val="1"/>
      <w:numFmt w:val="lowerLetter"/>
      <w:lvlText w:val="%1)"/>
      <w:lvlJc w:val="left"/>
      <w:pPr>
        <w:ind w:left="810" w:hanging="360"/>
      </w:pPr>
      <w:rPr>
        <w:rFonts w:hint="default"/>
        <w:b/>
        <w:i w:val="0"/>
      </w:rPr>
    </w:lvl>
    <w:lvl w:ilvl="1" w:tplc="FFFFFFFF">
      <w:start w:val="1"/>
      <w:numFmt w:val="lowerRoman"/>
      <w:lvlText w:val="%2."/>
      <w:lvlJc w:val="left"/>
      <w:pPr>
        <w:ind w:left="1530" w:hanging="360"/>
      </w:pPr>
      <w:rPr>
        <w:rFonts w:ascii="Arial" w:eastAsia="Times New Roman" w:hAnsi="Arial" w:cs="Arial"/>
      </w:rPr>
    </w:lvl>
    <w:lvl w:ilvl="2" w:tplc="FFFFFFFF">
      <w:start w:val="1"/>
      <w:numFmt w:val="lowerLetter"/>
      <w:lvlText w:val="(%3.)"/>
      <w:lvlJc w:val="right"/>
      <w:pPr>
        <w:ind w:left="2250" w:hanging="180"/>
      </w:pPr>
      <w:rPr>
        <w:rFonts w:ascii="Arial" w:eastAsia="Times New Roman" w:hAnsi="Arial" w:cs="Arial"/>
      </w:r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1D9F1F1B"/>
    <w:multiLevelType w:val="hybridMultilevel"/>
    <w:tmpl w:val="4574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1A3CB6"/>
    <w:multiLevelType w:val="hybridMultilevel"/>
    <w:tmpl w:val="4A40CC28"/>
    <w:lvl w:ilvl="0" w:tplc="2B443BBE">
      <w:start w:val="1"/>
      <w:numFmt w:val="lowerLetter"/>
      <w:lvlText w:val="%1)"/>
      <w:lvlJc w:val="left"/>
      <w:pPr>
        <w:ind w:left="720" w:hanging="360"/>
      </w:pPr>
      <w:rPr>
        <w:rFonts w:hint="default"/>
        <w:b/>
      </w:rPr>
    </w:lvl>
    <w:lvl w:ilvl="1" w:tplc="1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3615E"/>
    <w:multiLevelType w:val="hybridMultilevel"/>
    <w:tmpl w:val="E532632E"/>
    <w:lvl w:ilvl="0" w:tplc="51F0F4B6">
      <w:start w:val="1"/>
      <w:numFmt w:val="lowerLetter"/>
      <w:lvlText w:val="%1)"/>
      <w:lvlJc w:val="left"/>
      <w:pPr>
        <w:ind w:left="1080" w:hanging="360"/>
      </w:pPr>
      <w:rPr>
        <w:rFonts w:hint="default"/>
        <w:b w:val="0"/>
        <w:bCs/>
        <w:i w:val="0"/>
        <w:iCs/>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A0A4CBC"/>
    <w:multiLevelType w:val="hybridMultilevel"/>
    <w:tmpl w:val="3C0040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B1A41"/>
    <w:multiLevelType w:val="hybridMultilevel"/>
    <w:tmpl w:val="E202E32E"/>
    <w:lvl w:ilvl="0" w:tplc="4AA4EE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D54B05"/>
    <w:multiLevelType w:val="hybridMultilevel"/>
    <w:tmpl w:val="4910587E"/>
    <w:lvl w:ilvl="0" w:tplc="56E02E84">
      <w:start w:val="2"/>
      <w:numFmt w:val="lowerLetter"/>
      <w:lvlText w:val="%1)"/>
      <w:lvlJc w:val="left"/>
      <w:pPr>
        <w:ind w:left="1080" w:hanging="360"/>
      </w:pPr>
      <w:rPr>
        <w:rFonts w:hint="default"/>
        <w:b/>
        <w:bCs w:val="0"/>
        <w:i w:val="0"/>
        <w:iCs/>
        <w:color w:val="auto"/>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C8A28F0"/>
    <w:multiLevelType w:val="hybridMultilevel"/>
    <w:tmpl w:val="B276C904"/>
    <w:lvl w:ilvl="0" w:tplc="5CC0B6C6">
      <w:start w:val="1"/>
      <w:numFmt w:val="lowerRoman"/>
      <w:lvlText w:val="%1."/>
      <w:lvlJc w:val="right"/>
      <w:pPr>
        <w:ind w:left="1440" w:hanging="360"/>
      </w:pPr>
      <w:rPr>
        <w:b/>
        <w:bCs w:val="0"/>
        <w:sz w:val="20"/>
        <w:szCs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0401FDA"/>
    <w:multiLevelType w:val="hybridMultilevel"/>
    <w:tmpl w:val="E4C2980C"/>
    <w:lvl w:ilvl="0" w:tplc="9F24D86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34B21"/>
    <w:multiLevelType w:val="hybridMultilevel"/>
    <w:tmpl w:val="D22C851E"/>
    <w:lvl w:ilvl="0" w:tplc="4A7E39A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833"/>
    <w:multiLevelType w:val="hybridMultilevel"/>
    <w:tmpl w:val="A5A2DB3A"/>
    <w:lvl w:ilvl="0" w:tplc="C4C6870A">
      <w:start w:val="1"/>
      <w:numFmt w:val="lowerRoman"/>
      <w:lvlText w:val="%1)"/>
      <w:lvlJc w:val="left"/>
      <w:pPr>
        <w:ind w:left="1800" w:hanging="360"/>
      </w:pPr>
      <w:rPr>
        <w:rFonts w:hint="default"/>
        <w:b w:val="0"/>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3849B1"/>
    <w:multiLevelType w:val="hybridMultilevel"/>
    <w:tmpl w:val="17F0CC60"/>
    <w:lvl w:ilvl="0" w:tplc="2FD801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13E9E"/>
    <w:multiLevelType w:val="hybridMultilevel"/>
    <w:tmpl w:val="F238EA72"/>
    <w:lvl w:ilvl="0" w:tplc="D29AF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962CF3"/>
    <w:multiLevelType w:val="hybridMultilevel"/>
    <w:tmpl w:val="B98231C0"/>
    <w:lvl w:ilvl="0" w:tplc="F446A46A">
      <w:start w:val="1"/>
      <w:numFmt w:val="lowerLetter"/>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DC55084"/>
    <w:multiLevelType w:val="hybridMultilevel"/>
    <w:tmpl w:val="C98EC22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1C5346"/>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B5B52"/>
    <w:multiLevelType w:val="hybridMultilevel"/>
    <w:tmpl w:val="2E40CEBE"/>
    <w:lvl w:ilvl="0" w:tplc="9B06C5AE">
      <w:start w:val="1"/>
      <w:numFmt w:val="lowerRoman"/>
      <w:lvlText w:val="(%1)"/>
      <w:lvlJc w:val="left"/>
      <w:pPr>
        <w:ind w:left="4410" w:hanging="7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6" w15:restartNumberingAfterBreak="0">
    <w:nsid w:val="520C5AEB"/>
    <w:multiLevelType w:val="hybridMultilevel"/>
    <w:tmpl w:val="1938FF16"/>
    <w:lvl w:ilvl="0" w:tplc="4E6CD44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082B8E"/>
    <w:multiLevelType w:val="hybridMultilevel"/>
    <w:tmpl w:val="AD5C1CE8"/>
    <w:lvl w:ilvl="0" w:tplc="6F0ED77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F72D4"/>
    <w:multiLevelType w:val="hybridMultilevel"/>
    <w:tmpl w:val="8214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203BB"/>
    <w:multiLevelType w:val="hybridMultilevel"/>
    <w:tmpl w:val="7DF6B1A4"/>
    <w:lvl w:ilvl="0" w:tplc="6C90577A">
      <w:start w:val="1"/>
      <w:numFmt w:val="lowerLetter"/>
      <w:lvlText w:val="%1)"/>
      <w:lvlJc w:val="left"/>
      <w:pPr>
        <w:ind w:left="1080" w:hanging="360"/>
      </w:pPr>
      <w:rPr>
        <w:b/>
        <w:bCs w:val="0"/>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9D4FAD"/>
    <w:multiLevelType w:val="hybridMultilevel"/>
    <w:tmpl w:val="B8842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BBC0D3B"/>
    <w:multiLevelType w:val="hybridMultilevel"/>
    <w:tmpl w:val="4D5E9C66"/>
    <w:lvl w:ilvl="0" w:tplc="FFFFFFFF">
      <w:start w:val="1"/>
      <w:numFmt w:val="lowerRoman"/>
      <w:lvlText w:val="%1."/>
      <w:lvlJc w:val="right"/>
      <w:pPr>
        <w:ind w:left="1800" w:hanging="360"/>
      </w:pPr>
      <w:rPr>
        <w:b w:val="0"/>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BC15777"/>
    <w:multiLevelType w:val="hybridMultilevel"/>
    <w:tmpl w:val="8CA63E9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8D5284"/>
    <w:multiLevelType w:val="hybridMultilevel"/>
    <w:tmpl w:val="F5BA6BB2"/>
    <w:lvl w:ilvl="0" w:tplc="04090017">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86F54"/>
    <w:multiLevelType w:val="hybridMultilevel"/>
    <w:tmpl w:val="ED601D98"/>
    <w:lvl w:ilvl="0" w:tplc="8068B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3710A"/>
    <w:multiLevelType w:val="hybridMultilevel"/>
    <w:tmpl w:val="DE34330C"/>
    <w:lvl w:ilvl="0" w:tplc="10090017">
      <w:start w:val="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65C3337"/>
    <w:multiLevelType w:val="hybridMultilevel"/>
    <w:tmpl w:val="5FEE98A0"/>
    <w:lvl w:ilvl="0" w:tplc="DE305A2E">
      <w:start w:val="1"/>
      <w:numFmt w:val="lowerRoman"/>
      <w:lvlText w:val="%1."/>
      <w:lvlJc w:val="right"/>
      <w:pPr>
        <w:ind w:left="1800" w:hanging="360"/>
      </w:pPr>
      <w:rPr>
        <w:b/>
        <w:bCs w:val="0"/>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6EE92D4C"/>
    <w:multiLevelType w:val="hybridMultilevel"/>
    <w:tmpl w:val="A34C43CE"/>
    <w:lvl w:ilvl="0" w:tplc="A734E8B6">
      <w:start w:val="1"/>
      <w:numFmt w:val="lowerLetter"/>
      <w:lvlText w:val="%1)"/>
      <w:lvlJc w:val="left"/>
      <w:pPr>
        <w:ind w:left="720" w:hanging="360"/>
      </w:pPr>
      <w:rPr>
        <w:rFonts w:hint="default"/>
        <w:b/>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5182B"/>
    <w:multiLevelType w:val="hybridMultilevel"/>
    <w:tmpl w:val="174C04DE"/>
    <w:lvl w:ilvl="0" w:tplc="FF1C9BFE">
      <w:start w:val="1"/>
      <w:numFmt w:val="lowerRoman"/>
      <w:lvlText w:val="%1."/>
      <w:lvlJc w:val="right"/>
      <w:pPr>
        <w:ind w:left="1440" w:hanging="360"/>
      </w:pPr>
      <w:rPr>
        <w:b w:val="0"/>
        <w:bCs/>
        <w:sz w:val="20"/>
        <w:szCs w:val="2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75836268"/>
    <w:multiLevelType w:val="hybridMultilevel"/>
    <w:tmpl w:val="0E0C462C"/>
    <w:lvl w:ilvl="0" w:tplc="D66C96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71E0A09"/>
    <w:multiLevelType w:val="hybridMultilevel"/>
    <w:tmpl w:val="7FEAA298"/>
    <w:lvl w:ilvl="0" w:tplc="71705F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87875"/>
    <w:multiLevelType w:val="hybridMultilevel"/>
    <w:tmpl w:val="E2B830DE"/>
    <w:lvl w:ilvl="0" w:tplc="4328A26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CB5BB3"/>
    <w:multiLevelType w:val="hybridMultilevel"/>
    <w:tmpl w:val="6DF60936"/>
    <w:lvl w:ilvl="0" w:tplc="71705F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BD0A50"/>
    <w:multiLevelType w:val="hybridMultilevel"/>
    <w:tmpl w:val="D2FCC20E"/>
    <w:lvl w:ilvl="0" w:tplc="E16A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D74A4"/>
    <w:multiLevelType w:val="hybridMultilevel"/>
    <w:tmpl w:val="5B9E2CC2"/>
    <w:lvl w:ilvl="0" w:tplc="78D89B08">
      <w:start w:val="1"/>
      <w:numFmt w:val="decimal"/>
      <w:lvlText w:val="%1."/>
      <w:lvlJc w:val="left"/>
      <w:pPr>
        <w:ind w:left="720" w:hanging="360"/>
      </w:pPr>
      <w:rPr>
        <w:rFonts w:hint="default"/>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5337085">
    <w:abstractNumId w:val="22"/>
  </w:num>
  <w:num w:numId="2" w16cid:durableId="1494181816">
    <w:abstractNumId w:val="4"/>
  </w:num>
  <w:num w:numId="3" w16cid:durableId="1827747765">
    <w:abstractNumId w:val="40"/>
  </w:num>
  <w:num w:numId="4" w16cid:durableId="154810278">
    <w:abstractNumId w:val="41"/>
  </w:num>
  <w:num w:numId="5" w16cid:durableId="623847851">
    <w:abstractNumId w:val="28"/>
  </w:num>
  <w:num w:numId="6" w16cid:durableId="1722095939">
    <w:abstractNumId w:val="32"/>
  </w:num>
  <w:num w:numId="7" w16cid:durableId="1825851531">
    <w:abstractNumId w:val="23"/>
  </w:num>
  <w:num w:numId="8" w16cid:durableId="436875651">
    <w:abstractNumId w:val="3"/>
  </w:num>
  <w:num w:numId="9" w16cid:durableId="799298822">
    <w:abstractNumId w:val="13"/>
  </w:num>
  <w:num w:numId="10" w16cid:durableId="972057694">
    <w:abstractNumId w:val="2"/>
  </w:num>
  <w:num w:numId="11" w16cid:durableId="1161853034">
    <w:abstractNumId w:val="5"/>
  </w:num>
  <w:num w:numId="12" w16cid:durableId="499661356">
    <w:abstractNumId w:val="0"/>
  </w:num>
  <w:num w:numId="13" w16cid:durableId="499739842">
    <w:abstractNumId w:val="42"/>
  </w:num>
  <w:num w:numId="14" w16cid:durableId="151259728">
    <w:abstractNumId w:val="19"/>
  </w:num>
  <w:num w:numId="15" w16cid:durableId="863398045">
    <w:abstractNumId w:val="37"/>
  </w:num>
  <w:num w:numId="16" w16cid:durableId="1507598469">
    <w:abstractNumId w:val="18"/>
  </w:num>
  <w:num w:numId="17" w16cid:durableId="366609125">
    <w:abstractNumId w:val="27"/>
  </w:num>
  <w:num w:numId="18" w16cid:durableId="1312557562">
    <w:abstractNumId w:val="1"/>
  </w:num>
  <w:num w:numId="19" w16cid:durableId="294333181">
    <w:abstractNumId w:val="33"/>
  </w:num>
  <w:num w:numId="20" w16cid:durableId="561913164">
    <w:abstractNumId w:val="24"/>
  </w:num>
  <w:num w:numId="21" w16cid:durableId="2110613101">
    <w:abstractNumId w:val="7"/>
  </w:num>
  <w:num w:numId="22" w16cid:durableId="1935553688">
    <w:abstractNumId w:val="6"/>
  </w:num>
  <w:num w:numId="23" w16cid:durableId="1342657364">
    <w:abstractNumId w:val="17"/>
  </w:num>
  <w:num w:numId="24" w16cid:durableId="1280212740">
    <w:abstractNumId w:val="14"/>
  </w:num>
  <w:num w:numId="25" w16cid:durableId="1417166652">
    <w:abstractNumId w:val="34"/>
  </w:num>
  <w:num w:numId="26" w16cid:durableId="748233946">
    <w:abstractNumId w:val="25"/>
  </w:num>
  <w:num w:numId="27" w16cid:durableId="314262459">
    <w:abstractNumId w:val="11"/>
  </w:num>
  <w:num w:numId="28" w16cid:durableId="64498362">
    <w:abstractNumId w:val="26"/>
  </w:num>
  <w:num w:numId="29" w16cid:durableId="2127504160">
    <w:abstractNumId w:val="20"/>
  </w:num>
  <w:num w:numId="30" w16cid:durableId="770661547">
    <w:abstractNumId w:val="21"/>
  </w:num>
  <w:num w:numId="31" w16cid:durableId="1911504997">
    <w:abstractNumId w:val="43"/>
  </w:num>
  <w:num w:numId="32" w16cid:durableId="1048653132">
    <w:abstractNumId w:val="9"/>
  </w:num>
  <w:num w:numId="33" w16cid:durableId="1684700585">
    <w:abstractNumId w:val="12"/>
  </w:num>
  <w:num w:numId="34" w16cid:durableId="202643501">
    <w:abstractNumId w:val="10"/>
  </w:num>
  <w:num w:numId="35" w16cid:durableId="471336031">
    <w:abstractNumId w:val="44"/>
  </w:num>
  <w:num w:numId="36" w16cid:durableId="1165634061">
    <w:abstractNumId w:val="35"/>
  </w:num>
  <w:num w:numId="37" w16cid:durableId="401415918">
    <w:abstractNumId w:val="8"/>
  </w:num>
  <w:num w:numId="38" w16cid:durableId="1208489076">
    <w:abstractNumId w:val="39"/>
  </w:num>
  <w:num w:numId="39" w16cid:durableId="115831451">
    <w:abstractNumId w:val="38"/>
  </w:num>
  <w:num w:numId="40" w16cid:durableId="150293287">
    <w:abstractNumId w:val="29"/>
  </w:num>
  <w:num w:numId="41" w16cid:durableId="741484077">
    <w:abstractNumId w:val="16"/>
  </w:num>
  <w:num w:numId="42" w16cid:durableId="1507674591">
    <w:abstractNumId w:val="15"/>
  </w:num>
  <w:num w:numId="43" w16cid:durableId="580329899">
    <w:abstractNumId w:val="36"/>
  </w:num>
  <w:num w:numId="44" w16cid:durableId="1320579681">
    <w:abstractNumId w:val="31"/>
  </w:num>
  <w:num w:numId="45" w16cid:durableId="1262832496">
    <w:abstractNumId w:val="3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tirios Liaskos">
    <w15:presenceInfo w15:providerId="AD" w15:userId="S::liaskos@yorku.ca::74e5c40c-e896-4b15-8a08-4b8215dac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7"/>
    <w:rsid w:val="00006915"/>
    <w:rsid w:val="000072AC"/>
    <w:rsid w:val="0002174A"/>
    <w:rsid w:val="000249CA"/>
    <w:rsid w:val="00031AF1"/>
    <w:rsid w:val="000403A7"/>
    <w:rsid w:val="00042DB0"/>
    <w:rsid w:val="000440AC"/>
    <w:rsid w:val="00047D26"/>
    <w:rsid w:val="00051688"/>
    <w:rsid w:val="00051FDD"/>
    <w:rsid w:val="00052D9B"/>
    <w:rsid w:val="000541A8"/>
    <w:rsid w:val="00061451"/>
    <w:rsid w:val="000619D9"/>
    <w:rsid w:val="000627CA"/>
    <w:rsid w:val="00065EC0"/>
    <w:rsid w:val="0006616C"/>
    <w:rsid w:val="000719EE"/>
    <w:rsid w:val="0007665E"/>
    <w:rsid w:val="00083669"/>
    <w:rsid w:val="00085E66"/>
    <w:rsid w:val="00090601"/>
    <w:rsid w:val="00093B63"/>
    <w:rsid w:val="00096886"/>
    <w:rsid w:val="000A272C"/>
    <w:rsid w:val="000B29D3"/>
    <w:rsid w:val="000B2A4C"/>
    <w:rsid w:val="000B4247"/>
    <w:rsid w:val="000B6607"/>
    <w:rsid w:val="000C2D53"/>
    <w:rsid w:val="000C3405"/>
    <w:rsid w:val="000C53E8"/>
    <w:rsid w:val="000D15BB"/>
    <w:rsid w:val="000D1988"/>
    <w:rsid w:val="000D3CBE"/>
    <w:rsid w:val="000D5F23"/>
    <w:rsid w:val="000D7671"/>
    <w:rsid w:val="000F0B3C"/>
    <w:rsid w:val="000F4738"/>
    <w:rsid w:val="000F49F8"/>
    <w:rsid w:val="000F5371"/>
    <w:rsid w:val="000F6C17"/>
    <w:rsid w:val="001031BE"/>
    <w:rsid w:val="00105AE2"/>
    <w:rsid w:val="00105EAF"/>
    <w:rsid w:val="001102AA"/>
    <w:rsid w:val="001172BD"/>
    <w:rsid w:val="0011730A"/>
    <w:rsid w:val="00122B7A"/>
    <w:rsid w:val="001247A7"/>
    <w:rsid w:val="00124E90"/>
    <w:rsid w:val="00126D92"/>
    <w:rsid w:val="00132F80"/>
    <w:rsid w:val="001342B5"/>
    <w:rsid w:val="00144ABE"/>
    <w:rsid w:val="0014772E"/>
    <w:rsid w:val="00151FC9"/>
    <w:rsid w:val="00152A2C"/>
    <w:rsid w:val="00153C73"/>
    <w:rsid w:val="00154154"/>
    <w:rsid w:val="001575E1"/>
    <w:rsid w:val="00163D80"/>
    <w:rsid w:val="0017072E"/>
    <w:rsid w:val="00175D77"/>
    <w:rsid w:val="0018334B"/>
    <w:rsid w:val="00186B73"/>
    <w:rsid w:val="00187AA9"/>
    <w:rsid w:val="00187F76"/>
    <w:rsid w:val="0019255D"/>
    <w:rsid w:val="00195F46"/>
    <w:rsid w:val="001A1A53"/>
    <w:rsid w:val="001A254C"/>
    <w:rsid w:val="001A4C99"/>
    <w:rsid w:val="001B3EE7"/>
    <w:rsid w:val="001B464B"/>
    <w:rsid w:val="001C0E91"/>
    <w:rsid w:val="001D4AC5"/>
    <w:rsid w:val="001D5B1A"/>
    <w:rsid w:val="001D6B0A"/>
    <w:rsid w:val="001E0B9D"/>
    <w:rsid w:val="001E2300"/>
    <w:rsid w:val="001E2D4D"/>
    <w:rsid w:val="001E54EE"/>
    <w:rsid w:val="001E5F32"/>
    <w:rsid w:val="001F2E0C"/>
    <w:rsid w:val="001F6FD8"/>
    <w:rsid w:val="00201A07"/>
    <w:rsid w:val="00201A76"/>
    <w:rsid w:val="00205BDC"/>
    <w:rsid w:val="0021362B"/>
    <w:rsid w:val="00214FE8"/>
    <w:rsid w:val="00216876"/>
    <w:rsid w:val="00221DA8"/>
    <w:rsid w:val="0022359C"/>
    <w:rsid w:val="002247E4"/>
    <w:rsid w:val="00225D24"/>
    <w:rsid w:val="00232823"/>
    <w:rsid w:val="002365B9"/>
    <w:rsid w:val="002425D2"/>
    <w:rsid w:val="0024284C"/>
    <w:rsid w:val="00245934"/>
    <w:rsid w:val="00246999"/>
    <w:rsid w:val="002548AA"/>
    <w:rsid w:val="00256DFA"/>
    <w:rsid w:val="002666FC"/>
    <w:rsid w:val="002702CC"/>
    <w:rsid w:val="00273B0C"/>
    <w:rsid w:val="002847DE"/>
    <w:rsid w:val="00295DE2"/>
    <w:rsid w:val="002A5E49"/>
    <w:rsid w:val="002B02D5"/>
    <w:rsid w:val="002C029B"/>
    <w:rsid w:val="002C2269"/>
    <w:rsid w:val="002C5FE9"/>
    <w:rsid w:val="002D1C35"/>
    <w:rsid w:val="002D44FF"/>
    <w:rsid w:val="002D4FF2"/>
    <w:rsid w:val="002D530C"/>
    <w:rsid w:val="002D67D8"/>
    <w:rsid w:val="002E27FA"/>
    <w:rsid w:val="002E4057"/>
    <w:rsid w:val="002E49DC"/>
    <w:rsid w:val="002E6D5C"/>
    <w:rsid w:val="002F1A60"/>
    <w:rsid w:val="002F6DA4"/>
    <w:rsid w:val="00300976"/>
    <w:rsid w:val="00301164"/>
    <w:rsid w:val="00302ACA"/>
    <w:rsid w:val="00303EA3"/>
    <w:rsid w:val="0031362B"/>
    <w:rsid w:val="00315C17"/>
    <w:rsid w:val="0032024B"/>
    <w:rsid w:val="00323043"/>
    <w:rsid w:val="003349BA"/>
    <w:rsid w:val="00335A18"/>
    <w:rsid w:val="00337AC6"/>
    <w:rsid w:val="00343244"/>
    <w:rsid w:val="0034472E"/>
    <w:rsid w:val="0035694C"/>
    <w:rsid w:val="00363729"/>
    <w:rsid w:val="00370AB9"/>
    <w:rsid w:val="00370CFC"/>
    <w:rsid w:val="00385D56"/>
    <w:rsid w:val="00387400"/>
    <w:rsid w:val="0039175A"/>
    <w:rsid w:val="003A33B8"/>
    <w:rsid w:val="003A39DF"/>
    <w:rsid w:val="003A4F7B"/>
    <w:rsid w:val="003B3B1B"/>
    <w:rsid w:val="003C2583"/>
    <w:rsid w:val="003C31D9"/>
    <w:rsid w:val="003C36CC"/>
    <w:rsid w:val="003E0CD6"/>
    <w:rsid w:val="003E44BE"/>
    <w:rsid w:val="003F0F64"/>
    <w:rsid w:val="003F4159"/>
    <w:rsid w:val="00407F61"/>
    <w:rsid w:val="0041384E"/>
    <w:rsid w:val="00417CDE"/>
    <w:rsid w:val="00422CF4"/>
    <w:rsid w:val="0042505C"/>
    <w:rsid w:val="00434E13"/>
    <w:rsid w:val="00441DF2"/>
    <w:rsid w:val="0044438A"/>
    <w:rsid w:val="00450F8D"/>
    <w:rsid w:val="004534CF"/>
    <w:rsid w:val="00453951"/>
    <w:rsid w:val="004554D3"/>
    <w:rsid w:val="0045797C"/>
    <w:rsid w:val="004674B3"/>
    <w:rsid w:val="00467B8A"/>
    <w:rsid w:val="00470890"/>
    <w:rsid w:val="00471345"/>
    <w:rsid w:val="00471370"/>
    <w:rsid w:val="00480006"/>
    <w:rsid w:val="00482681"/>
    <w:rsid w:val="00486521"/>
    <w:rsid w:val="0048745B"/>
    <w:rsid w:val="0048760C"/>
    <w:rsid w:val="0049380D"/>
    <w:rsid w:val="00494154"/>
    <w:rsid w:val="004A4887"/>
    <w:rsid w:val="004B7813"/>
    <w:rsid w:val="004C75CD"/>
    <w:rsid w:val="004D4FFF"/>
    <w:rsid w:val="004D6F74"/>
    <w:rsid w:val="004E28FF"/>
    <w:rsid w:val="004E2EB0"/>
    <w:rsid w:val="004E53F8"/>
    <w:rsid w:val="004E60AD"/>
    <w:rsid w:val="004E63C9"/>
    <w:rsid w:val="004E7553"/>
    <w:rsid w:val="004F29E3"/>
    <w:rsid w:val="00503E0D"/>
    <w:rsid w:val="00515071"/>
    <w:rsid w:val="00521007"/>
    <w:rsid w:val="00521291"/>
    <w:rsid w:val="00527CAA"/>
    <w:rsid w:val="00531BFC"/>
    <w:rsid w:val="00533A3D"/>
    <w:rsid w:val="0054164E"/>
    <w:rsid w:val="00544F0B"/>
    <w:rsid w:val="0056054D"/>
    <w:rsid w:val="0056337D"/>
    <w:rsid w:val="00563977"/>
    <w:rsid w:val="00572089"/>
    <w:rsid w:val="00572520"/>
    <w:rsid w:val="005732EA"/>
    <w:rsid w:val="005737A9"/>
    <w:rsid w:val="0057501B"/>
    <w:rsid w:val="00586542"/>
    <w:rsid w:val="0059098D"/>
    <w:rsid w:val="00591F48"/>
    <w:rsid w:val="00594C8F"/>
    <w:rsid w:val="00595F31"/>
    <w:rsid w:val="005A338E"/>
    <w:rsid w:val="005A7625"/>
    <w:rsid w:val="005B3D81"/>
    <w:rsid w:val="005D23E3"/>
    <w:rsid w:val="005D2AE9"/>
    <w:rsid w:val="005D3612"/>
    <w:rsid w:val="005D542F"/>
    <w:rsid w:val="005E34FD"/>
    <w:rsid w:val="005E5AC9"/>
    <w:rsid w:val="005F46C8"/>
    <w:rsid w:val="005F6F2F"/>
    <w:rsid w:val="0060059A"/>
    <w:rsid w:val="00605D21"/>
    <w:rsid w:val="0061048A"/>
    <w:rsid w:val="00611214"/>
    <w:rsid w:val="00613CAB"/>
    <w:rsid w:val="00615471"/>
    <w:rsid w:val="006169C3"/>
    <w:rsid w:val="0062077E"/>
    <w:rsid w:val="00620DEF"/>
    <w:rsid w:val="00630E6F"/>
    <w:rsid w:val="00631C66"/>
    <w:rsid w:val="006348F5"/>
    <w:rsid w:val="0063623E"/>
    <w:rsid w:val="00640125"/>
    <w:rsid w:val="00653399"/>
    <w:rsid w:val="00657B84"/>
    <w:rsid w:val="00664E43"/>
    <w:rsid w:val="006736FA"/>
    <w:rsid w:val="00673CD8"/>
    <w:rsid w:val="00675246"/>
    <w:rsid w:val="00684032"/>
    <w:rsid w:val="006A1D4B"/>
    <w:rsid w:val="006A21F6"/>
    <w:rsid w:val="006A3B63"/>
    <w:rsid w:val="006B7535"/>
    <w:rsid w:val="006C0E16"/>
    <w:rsid w:val="006C2BBF"/>
    <w:rsid w:val="006C3D69"/>
    <w:rsid w:val="006D5FD9"/>
    <w:rsid w:val="006E51C6"/>
    <w:rsid w:val="006F1FED"/>
    <w:rsid w:val="007004B7"/>
    <w:rsid w:val="00700E9B"/>
    <w:rsid w:val="00701FCC"/>
    <w:rsid w:val="0070252D"/>
    <w:rsid w:val="00707887"/>
    <w:rsid w:val="0071268F"/>
    <w:rsid w:val="00713958"/>
    <w:rsid w:val="00715951"/>
    <w:rsid w:val="007165A9"/>
    <w:rsid w:val="00716C81"/>
    <w:rsid w:val="0072506E"/>
    <w:rsid w:val="00725364"/>
    <w:rsid w:val="0072573F"/>
    <w:rsid w:val="007263F8"/>
    <w:rsid w:val="00733558"/>
    <w:rsid w:val="0073791A"/>
    <w:rsid w:val="00743766"/>
    <w:rsid w:val="0075531B"/>
    <w:rsid w:val="00760C88"/>
    <w:rsid w:val="00762E2B"/>
    <w:rsid w:val="00766680"/>
    <w:rsid w:val="007750AF"/>
    <w:rsid w:val="007770DE"/>
    <w:rsid w:val="00786F64"/>
    <w:rsid w:val="00796C34"/>
    <w:rsid w:val="007974D8"/>
    <w:rsid w:val="007A1E3B"/>
    <w:rsid w:val="007A5F39"/>
    <w:rsid w:val="007A7AFB"/>
    <w:rsid w:val="007B64C9"/>
    <w:rsid w:val="007C25DF"/>
    <w:rsid w:val="007C315C"/>
    <w:rsid w:val="007C3B4E"/>
    <w:rsid w:val="007D1745"/>
    <w:rsid w:val="007D1A51"/>
    <w:rsid w:val="007D6D7C"/>
    <w:rsid w:val="007D6DCA"/>
    <w:rsid w:val="007D7C4D"/>
    <w:rsid w:val="007E2C8A"/>
    <w:rsid w:val="007E4645"/>
    <w:rsid w:val="007F0C78"/>
    <w:rsid w:val="007F3C55"/>
    <w:rsid w:val="007F5E71"/>
    <w:rsid w:val="00802115"/>
    <w:rsid w:val="00805634"/>
    <w:rsid w:val="00830124"/>
    <w:rsid w:val="00834FD8"/>
    <w:rsid w:val="00835D08"/>
    <w:rsid w:val="00835E54"/>
    <w:rsid w:val="00836167"/>
    <w:rsid w:val="00836329"/>
    <w:rsid w:val="00837499"/>
    <w:rsid w:val="0084712F"/>
    <w:rsid w:val="00851763"/>
    <w:rsid w:val="00851BDF"/>
    <w:rsid w:val="00852760"/>
    <w:rsid w:val="0085285C"/>
    <w:rsid w:val="00852E11"/>
    <w:rsid w:val="00856A3E"/>
    <w:rsid w:val="008605C3"/>
    <w:rsid w:val="00867FB3"/>
    <w:rsid w:val="00873DB5"/>
    <w:rsid w:val="00881450"/>
    <w:rsid w:val="00881968"/>
    <w:rsid w:val="00890B89"/>
    <w:rsid w:val="00890D41"/>
    <w:rsid w:val="00891EDB"/>
    <w:rsid w:val="008924FE"/>
    <w:rsid w:val="008954F1"/>
    <w:rsid w:val="00896AFE"/>
    <w:rsid w:val="008A5539"/>
    <w:rsid w:val="008B4A00"/>
    <w:rsid w:val="008C1C0D"/>
    <w:rsid w:val="008C3D83"/>
    <w:rsid w:val="008D52D2"/>
    <w:rsid w:val="008D771F"/>
    <w:rsid w:val="008E2C15"/>
    <w:rsid w:val="008E4345"/>
    <w:rsid w:val="008F3500"/>
    <w:rsid w:val="008F68EE"/>
    <w:rsid w:val="008F6D1C"/>
    <w:rsid w:val="008F7332"/>
    <w:rsid w:val="008F7701"/>
    <w:rsid w:val="00914757"/>
    <w:rsid w:val="009168B7"/>
    <w:rsid w:val="00917B08"/>
    <w:rsid w:val="0093308C"/>
    <w:rsid w:val="00933101"/>
    <w:rsid w:val="0093375F"/>
    <w:rsid w:val="00937166"/>
    <w:rsid w:val="00944082"/>
    <w:rsid w:val="0095145A"/>
    <w:rsid w:val="00952F21"/>
    <w:rsid w:val="009557BB"/>
    <w:rsid w:val="00962395"/>
    <w:rsid w:val="00962AF6"/>
    <w:rsid w:val="00963573"/>
    <w:rsid w:val="009669CD"/>
    <w:rsid w:val="00976C71"/>
    <w:rsid w:val="00983F91"/>
    <w:rsid w:val="00997271"/>
    <w:rsid w:val="00997E80"/>
    <w:rsid w:val="009A33DC"/>
    <w:rsid w:val="009A56FE"/>
    <w:rsid w:val="009A5AE3"/>
    <w:rsid w:val="009A6CBD"/>
    <w:rsid w:val="009C0363"/>
    <w:rsid w:val="009C2B84"/>
    <w:rsid w:val="009C4179"/>
    <w:rsid w:val="009C4AA8"/>
    <w:rsid w:val="009D5DC1"/>
    <w:rsid w:val="009D5DE3"/>
    <w:rsid w:val="009D6ED2"/>
    <w:rsid w:val="009D7540"/>
    <w:rsid w:val="009E1B58"/>
    <w:rsid w:val="009E1B7F"/>
    <w:rsid w:val="009E2057"/>
    <w:rsid w:val="009E41F5"/>
    <w:rsid w:val="009F361B"/>
    <w:rsid w:val="009F5B57"/>
    <w:rsid w:val="009F711D"/>
    <w:rsid w:val="00A016B2"/>
    <w:rsid w:val="00A0234A"/>
    <w:rsid w:val="00A0266A"/>
    <w:rsid w:val="00A07981"/>
    <w:rsid w:val="00A11E68"/>
    <w:rsid w:val="00A17068"/>
    <w:rsid w:val="00A20D38"/>
    <w:rsid w:val="00A220A1"/>
    <w:rsid w:val="00A23222"/>
    <w:rsid w:val="00A257C6"/>
    <w:rsid w:val="00A27818"/>
    <w:rsid w:val="00A27C78"/>
    <w:rsid w:val="00A3160E"/>
    <w:rsid w:val="00A36134"/>
    <w:rsid w:val="00A427B3"/>
    <w:rsid w:val="00A43F67"/>
    <w:rsid w:val="00A47F47"/>
    <w:rsid w:val="00A54204"/>
    <w:rsid w:val="00A56244"/>
    <w:rsid w:val="00A60D78"/>
    <w:rsid w:val="00A60E40"/>
    <w:rsid w:val="00A631C3"/>
    <w:rsid w:val="00A7483D"/>
    <w:rsid w:val="00A81597"/>
    <w:rsid w:val="00A84895"/>
    <w:rsid w:val="00A84B70"/>
    <w:rsid w:val="00A9185D"/>
    <w:rsid w:val="00A95C83"/>
    <w:rsid w:val="00A97B8B"/>
    <w:rsid w:val="00AA3A79"/>
    <w:rsid w:val="00AA4577"/>
    <w:rsid w:val="00AA49AF"/>
    <w:rsid w:val="00AA77B6"/>
    <w:rsid w:val="00AB063F"/>
    <w:rsid w:val="00AB07E3"/>
    <w:rsid w:val="00AB1774"/>
    <w:rsid w:val="00AB4465"/>
    <w:rsid w:val="00AC594C"/>
    <w:rsid w:val="00AD3164"/>
    <w:rsid w:val="00AD49B2"/>
    <w:rsid w:val="00AD6AD7"/>
    <w:rsid w:val="00AE2AF6"/>
    <w:rsid w:val="00AF3496"/>
    <w:rsid w:val="00AF4D7A"/>
    <w:rsid w:val="00B01949"/>
    <w:rsid w:val="00B10B21"/>
    <w:rsid w:val="00B11A0D"/>
    <w:rsid w:val="00B14EAA"/>
    <w:rsid w:val="00B20038"/>
    <w:rsid w:val="00B27AF4"/>
    <w:rsid w:val="00B34534"/>
    <w:rsid w:val="00B41BE8"/>
    <w:rsid w:val="00B4249B"/>
    <w:rsid w:val="00B45421"/>
    <w:rsid w:val="00B501BB"/>
    <w:rsid w:val="00B52EAF"/>
    <w:rsid w:val="00B54392"/>
    <w:rsid w:val="00B62FE2"/>
    <w:rsid w:val="00B666CF"/>
    <w:rsid w:val="00B67B2A"/>
    <w:rsid w:val="00B72219"/>
    <w:rsid w:val="00B7446C"/>
    <w:rsid w:val="00B7563F"/>
    <w:rsid w:val="00B77C9C"/>
    <w:rsid w:val="00B8477F"/>
    <w:rsid w:val="00B9218C"/>
    <w:rsid w:val="00B92449"/>
    <w:rsid w:val="00B9338E"/>
    <w:rsid w:val="00B93529"/>
    <w:rsid w:val="00B94039"/>
    <w:rsid w:val="00B95D35"/>
    <w:rsid w:val="00B963A6"/>
    <w:rsid w:val="00BA0A80"/>
    <w:rsid w:val="00BA21BC"/>
    <w:rsid w:val="00BA4209"/>
    <w:rsid w:val="00BA78A9"/>
    <w:rsid w:val="00BB16F5"/>
    <w:rsid w:val="00BB26D6"/>
    <w:rsid w:val="00BB2DCE"/>
    <w:rsid w:val="00BB369D"/>
    <w:rsid w:val="00BC0D34"/>
    <w:rsid w:val="00BC7877"/>
    <w:rsid w:val="00BD04F8"/>
    <w:rsid w:val="00BD204B"/>
    <w:rsid w:val="00BF29E7"/>
    <w:rsid w:val="00C03611"/>
    <w:rsid w:val="00C03887"/>
    <w:rsid w:val="00C13479"/>
    <w:rsid w:val="00C1481D"/>
    <w:rsid w:val="00C215DD"/>
    <w:rsid w:val="00C21C67"/>
    <w:rsid w:val="00C24001"/>
    <w:rsid w:val="00C252D7"/>
    <w:rsid w:val="00C270F5"/>
    <w:rsid w:val="00C27107"/>
    <w:rsid w:val="00C35839"/>
    <w:rsid w:val="00C40165"/>
    <w:rsid w:val="00C40CAA"/>
    <w:rsid w:val="00C41F5E"/>
    <w:rsid w:val="00C4447B"/>
    <w:rsid w:val="00C4608D"/>
    <w:rsid w:val="00C47DAF"/>
    <w:rsid w:val="00C54AB5"/>
    <w:rsid w:val="00C550BD"/>
    <w:rsid w:val="00C555D3"/>
    <w:rsid w:val="00C60D16"/>
    <w:rsid w:val="00C618DF"/>
    <w:rsid w:val="00C671C5"/>
    <w:rsid w:val="00C7528D"/>
    <w:rsid w:val="00C759C4"/>
    <w:rsid w:val="00C8355A"/>
    <w:rsid w:val="00C877C2"/>
    <w:rsid w:val="00C87F7E"/>
    <w:rsid w:val="00C94CEE"/>
    <w:rsid w:val="00CA2820"/>
    <w:rsid w:val="00CA3449"/>
    <w:rsid w:val="00CA5012"/>
    <w:rsid w:val="00CB0459"/>
    <w:rsid w:val="00CB1D59"/>
    <w:rsid w:val="00CB35EE"/>
    <w:rsid w:val="00CB4DC5"/>
    <w:rsid w:val="00CB7F74"/>
    <w:rsid w:val="00CC1DCC"/>
    <w:rsid w:val="00CC50B3"/>
    <w:rsid w:val="00CE4C6C"/>
    <w:rsid w:val="00CE7E07"/>
    <w:rsid w:val="00CF22C4"/>
    <w:rsid w:val="00CF3418"/>
    <w:rsid w:val="00D0134F"/>
    <w:rsid w:val="00D03FB4"/>
    <w:rsid w:val="00D154F8"/>
    <w:rsid w:val="00D17535"/>
    <w:rsid w:val="00D30133"/>
    <w:rsid w:val="00D3038C"/>
    <w:rsid w:val="00D31F44"/>
    <w:rsid w:val="00D3224D"/>
    <w:rsid w:val="00D34B56"/>
    <w:rsid w:val="00D35A4C"/>
    <w:rsid w:val="00D40248"/>
    <w:rsid w:val="00D42E26"/>
    <w:rsid w:val="00D47104"/>
    <w:rsid w:val="00D54A1E"/>
    <w:rsid w:val="00D60193"/>
    <w:rsid w:val="00D623FD"/>
    <w:rsid w:val="00D63EA4"/>
    <w:rsid w:val="00D71939"/>
    <w:rsid w:val="00D72CE6"/>
    <w:rsid w:val="00D735EA"/>
    <w:rsid w:val="00D77591"/>
    <w:rsid w:val="00D82C8D"/>
    <w:rsid w:val="00D83224"/>
    <w:rsid w:val="00D83CD1"/>
    <w:rsid w:val="00D84E35"/>
    <w:rsid w:val="00D95165"/>
    <w:rsid w:val="00DA0298"/>
    <w:rsid w:val="00DA0810"/>
    <w:rsid w:val="00DA0CDA"/>
    <w:rsid w:val="00DA0FFB"/>
    <w:rsid w:val="00DA44E1"/>
    <w:rsid w:val="00DA58CC"/>
    <w:rsid w:val="00DA6B4B"/>
    <w:rsid w:val="00DB04A3"/>
    <w:rsid w:val="00DC1669"/>
    <w:rsid w:val="00DC5A01"/>
    <w:rsid w:val="00DC5D88"/>
    <w:rsid w:val="00DD3621"/>
    <w:rsid w:val="00DE38F0"/>
    <w:rsid w:val="00DE50DE"/>
    <w:rsid w:val="00DE7309"/>
    <w:rsid w:val="00DF44AB"/>
    <w:rsid w:val="00E01553"/>
    <w:rsid w:val="00E10466"/>
    <w:rsid w:val="00E1617C"/>
    <w:rsid w:val="00E22C59"/>
    <w:rsid w:val="00E30E59"/>
    <w:rsid w:val="00E32D11"/>
    <w:rsid w:val="00E50A33"/>
    <w:rsid w:val="00E52143"/>
    <w:rsid w:val="00E575BF"/>
    <w:rsid w:val="00E63208"/>
    <w:rsid w:val="00E825CF"/>
    <w:rsid w:val="00E877EB"/>
    <w:rsid w:val="00E9333E"/>
    <w:rsid w:val="00E9411B"/>
    <w:rsid w:val="00E95821"/>
    <w:rsid w:val="00EA2E6C"/>
    <w:rsid w:val="00EA3673"/>
    <w:rsid w:val="00EB28E2"/>
    <w:rsid w:val="00EC4D44"/>
    <w:rsid w:val="00ED171D"/>
    <w:rsid w:val="00ED6FD3"/>
    <w:rsid w:val="00EE5DE2"/>
    <w:rsid w:val="00EE6442"/>
    <w:rsid w:val="00EF4AAA"/>
    <w:rsid w:val="00EF66ED"/>
    <w:rsid w:val="00EF6A65"/>
    <w:rsid w:val="00EF7B02"/>
    <w:rsid w:val="00F010F4"/>
    <w:rsid w:val="00F07696"/>
    <w:rsid w:val="00F079BE"/>
    <w:rsid w:val="00F10503"/>
    <w:rsid w:val="00F10B5B"/>
    <w:rsid w:val="00F31518"/>
    <w:rsid w:val="00F43F41"/>
    <w:rsid w:val="00F523ED"/>
    <w:rsid w:val="00F572BB"/>
    <w:rsid w:val="00F66649"/>
    <w:rsid w:val="00F75556"/>
    <w:rsid w:val="00F85131"/>
    <w:rsid w:val="00F9456F"/>
    <w:rsid w:val="00F94716"/>
    <w:rsid w:val="00F976BE"/>
    <w:rsid w:val="00FA0198"/>
    <w:rsid w:val="00FA1DE7"/>
    <w:rsid w:val="00FA308D"/>
    <w:rsid w:val="00FB09F7"/>
    <w:rsid w:val="00FB1FEE"/>
    <w:rsid w:val="00FB341C"/>
    <w:rsid w:val="00FB77C3"/>
    <w:rsid w:val="00FC70B6"/>
    <w:rsid w:val="00FD2C6C"/>
    <w:rsid w:val="00FE3465"/>
    <w:rsid w:val="00FF1FD5"/>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85E1"/>
  <w15:docId w15:val="{44E1D4D0-1624-458A-AA20-559572C6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72E"/>
    <w:pPr>
      <w:widowControl w:val="0"/>
    </w:pPr>
    <w:rPr>
      <w:snapToGrid w:val="0"/>
      <w:lang w:val="en-CA"/>
    </w:rPr>
  </w:style>
  <w:style w:type="paragraph" w:styleId="Heading1">
    <w:name w:val="heading 1"/>
    <w:basedOn w:val="Normal"/>
    <w:next w:val="Normal"/>
    <w:link w:val="Heading1Char"/>
    <w:qFormat/>
    <w:rsid w:val="007165A9"/>
    <w:pPr>
      <w:keepNext/>
      <w:widowControl/>
      <w:jc w:val="center"/>
      <w:outlineLvl w:val="0"/>
    </w:pPr>
    <w:rPr>
      <w:rFonts w:ascii="Arial" w:hAnsi="Arial" w:cs="Arial"/>
      <w:b/>
      <w:snapToGrid/>
      <w:color w:val="0000F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argeBull">
    <w:name w:val="1Large Bul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napToGrid w:val="0"/>
      <w:sz w:val="24"/>
      <w:lang w:val="en-CA"/>
    </w:rPr>
  </w:style>
  <w:style w:type="character" w:customStyle="1" w:styleId="DefaultPara">
    <w:name w:val="Default Para"/>
  </w:style>
  <w:style w:type="paragraph" w:styleId="EndnoteText">
    <w:name w:val="endnote text"/>
    <w:basedOn w:val="Normal"/>
    <w:semiHidden/>
  </w:style>
  <w:style w:type="character" w:customStyle="1" w:styleId="endnoterefe">
    <w:name w:val="endnote refe"/>
  </w:style>
  <w:style w:type="character" w:customStyle="1" w:styleId="footnotetex">
    <w:name w:val="footnote tex"/>
  </w:style>
  <w:style w:type="character" w:customStyle="1" w:styleId="footnoteref">
    <w:name w:val="footnote ref"/>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TOAHeading">
    <w:name w:val="toa heading"/>
    <w:basedOn w:val="Normal"/>
    <w:next w:val="Normal"/>
    <w:semiHidden/>
    <w:pPr>
      <w:spacing w:before="120"/>
    </w:pPr>
    <w:rPr>
      <w:rFonts w:ascii="Arial" w:hAnsi="Arial"/>
      <w:b/>
      <w:sz w:val="24"/>
    </w:rPr>
  </w:style>
  <w:style w:type="paragraph" w:styleId="Caption">
    <w:name w:val="caption"/>
    <w:basedOn w:val="Normal"/>
    <w:next w:val="Normal"/>
    <w:qFormat/>
    <w:pPr>
      <w:spacing w:before="120" w:after="120"/>
    </w:pPr>
    <w:rPr>
      <w:b/>
    </w:rPr>
  </w:style>
  <w:style w:type="character" w:customStyle="1" w:styleId="EquationCa">
    <w:name w:val="_Equation Ca"/>
  </w:style>
  <w:style w:type="paragraph" w:customStyle="1" w:styleId="8LargeBull">
    <w:name w:val="8Large Bull"/>
    <w:pPr>
      <w:widowControl w:val="0"/>
      <w:tabs>
        <w:tab w:val="left" w:pos="-5040"/>
        <w:tab w:val="left" w:pos="-4320"/>
        <w:tab w:val="left" w:pos="-3600"/>
        <w:tab w:val="left" w:pos="-2880"/>
        <w:tab w:val="left" w:pos="-2160"/>
        <w:tab w:val="left" w:pos="-1440"/>
        <w:tab w:val="left" w:pos="-720"/>
        <w:tab w:val="left" w:pos="0"/>
        <w:tab w:val="left" w:pos="720"/>
        <w:tab w:val="left" w:pos="1440"/>
        <w:tab w:val="left" w:pos="2160"/>
        <w:tab w:val="left" w:pos="2880"/>
        <w:tab w:val="left" w:pos="3600"/>
      </w:tabs>
      <w:ind w:left="5760"/>
    </w:pPr>
    <w:rPr>
      <w:snapToGrid w:val="0"/>
      <w:sz w:val="24"/>
      <w:lang w:val="en-CA"/>
    </w:rPr>
  </w:style>
  <w:style w:type="paragraph" w:customStyle="1" w:styleId="7LargeBull">
    <w:name w:val="7Large Bull"/>
    <w:pPr>
      <w:widowControl w:val="0"/>
      <w:tabs>
        <w:tab w:val="left" w:pos="-4320"/>
        <w:tab w:val="left" w:pos="-3600"/>
        <w:tab w:val="left" w:pos="-2880"/>
        <w:tab w:val="left" w:pos="-2160"/>
        <w:tab w:val="left" w:pos="-1440"/>
        <w:tab w:val="left" w:pos="-720"/>
        <w:tab w:val="left" w:pos="0"/>
        <w:tab w:val="left" w:pos="720"/>
        <w:tab w:val="left" w:pos="1440"/>
        <w:tab w:val="left" w:pos="2160"/>
        <w:tab w:val="left" w:pos="2880"/>
        <w:tab w:val="left" w:pos="3600"/>
        <w:tab w:val="left" w:pos="4320"/>
      </w:tabs>
      <w:ind w:left="5040"/>
    </w:pPr>
    <w:rPr>
      <w:snapToGrid w:val="0"/>
      <w:sz w:val="24"/>
      <w:lang w:val="en-CA"/>
    </w:rPr>
  </w:style>
  <w:style w:type="paragraph" w:customStyle="1" w:styleId="6LargeBull">
    <w:name w:val="6Large Bull"/>
    <w:pPr>
      <w:widowControl w:val="0"/>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s>
      <w:ind w:left="4320"/>
    </w:pPr>
    <w:rPr>
      <w:snapToGrid w:val="0"/>
      <w:sz w:val="24"/>
      <w:lang w:val="en-CA"/>
    </w:rPr>
  </w:style>
  <w:style w:type="paragraph" w:customStyle="1" w:styleId="5LargeBull">
    <w:name w:val="5Large Bull"/>
    <w:pPr>
      <w:widowControl w:val="0"/>
      <w:tabs>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pPr>
    <w:rPr>
      <w:snapToGrid w:val="0"/>
      <w:sz w:val="24"/>
      <w:lang w:val="en-CA"/>
    </w:rPr>
  </w:style>
  <w:style w:type="paragraph" w:customStyle="1" w:styleId="4LargeBull">
    <w:name w:val="4Large Bull"/>
    <w:pPr>
      <w:widowControl w:val="0"/>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s>
      <w:ind w:left="2880"/>
    </w:pPr>
    <w:rPr>
      <w:snapToGrid w:val="0"/>
      <w:sz w:val="24"/>
      <w:lang w:val="en-CA"/>
    </w:rPr>
  </w:style>
  <w:style w:type="paragraph" w:customStyle="1" w:styleId="3LargeBull">
    <w:name w:val="3Large Bul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s>
      <w:ind w:left="2160"/>
    </w:pPr>
    <w:rPr>
      <w:snapToGrid w:val="0"/>
      <w:sz w:val="24"/>
      <w:lang w:val="en-CA"/>
    </w:rPr>
  </w:style>
  <w:style w:type="paragraph" w:customStyle="1" w:styleId="2LargeBull">
    <w:name w:val="2Large Bull"/>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pPr>
    <w:rPr>
      <w:snapToGrid w:val="0"/>
      <w:sz w:val="24"/>
      <w:lang w:val="en-CA"/>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BodyTextIndent">
    <w:name w:val="Body Text Indent"/>
    <w:basedOn w:val="Normal"/>
    <w:link w:val="BodyTextIndentChar"/>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 w:val="22"/>
      <w:lang w:val="en-US"/>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AF349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1745"/>
    <w:rPr>
      <w:color w:val="0000FF"/>
      <w:u w:val="single"/>
    </w:rPr>
  </w:style>
  <w:style w:type="paragraph" w:styleId="BalloonText">
    <w:name w:val="Balloon Text"/>
    <w:basedOn w:val="Normal"/>
    <w:link w:val="BalloonTextChar"/>
    <w:rsid w:val="00ED171D"/>
    <w:rPr>
      <w:rFonts w:ascii="Tahoma" w:hAnsi="Tahoma" w:cs="Tahoma"/>
      <w:sz w:val="16"/>
      <w:szCs w:val="16"/>
    </w:rPr>
  </w:style>
  <w:style w:type="character" w:customStyle="1" w:styleId="BalloonTextChar">
    <w:name w:val="Balloon Text Char"/>
    <w:basedOn w:val="DefaultParagraphFont"/>
    <w:link w:val="BalloonText"/>
    <w:rsid w:val="00ED171D"/>
    <w:rPr>
      <w:rFonts w:ascii="Tahoma" w:hAnsi="Tahoma" w:cs="Tahoma"/>
      <w:snapToGrid w:val="0"/>
      <w:sz w:val="16"/>
      <w:szCs w:val="16"/>
      <w:lang w:val="en-CA"/>
    </w:rPr>
  </w:style>
  <w:style w:type="paragraph" w:styleId="ListParagraph">
    <w:name w:val="List Paragraph"/>
    <w:basedOn w:val="Normal"/>
    <w:uiPriority w:val="34"/>
    <w:qFormat/>
    <w:rsid w:val="00ED171D"/>
    <w:pPr>
      <w:ind w:left="720"/>
      <w:contextualSpacing/>
    </w:pPr>
  </w:style>
  <w:style w:type="paragraph" w:styleId="NormalWeb">
    <w:name w:val="Normal (Web)"/>
    <w:basedOn w:val="Normal"/>
    <w:rsid w:val="00F976BE"/>
    <w:pPr>
      <w:widowControl/>
      <w:spacing w:before="100" w:beforeAutospacing="1" w:after="100" w:afterAutospacing="1"/>
    </w:pPr>
    <w:rPr>
      <w:snapToGrid/>
      <w:sz w:val="24"/>
      <w:szCs w:val="24"/>
      <w:lang w:val="en-US"/>
    </w:rPr>
  </w:style>
  <w:style w:type="paragraph" w:styleId="FootnoteText">
    <w:name w:val="footnote text"/>
    <w:basedOn w:val="Normal"/>
    <w:link w:val="FootnoteTextChar"/>
    <w:rsid w:val="00F976BE"/>
    <w:pPr>
      <w:widowControl/>
    </w:pPr>
    <w:rPr>
      <w:snapToGrid/>
      <w:lang w:val="en-US"/>
    </w:rPr>
  </w:style>
  <w:style w:type="character" w:customStyle="1" w:styleId="FootnoteTextChar">
    <w:name w:val="Footnote Text Char"/>
    <w:basedOn w:val="DefaultParagraphFont"/>
    <w:link w:val="FootnoteText"/>
    <w:rsid w:val="00F976BE"/>
  </w:style>
  <w:style w:type="character" w:styleId="PlaceholderText">
    <w:name w:val="Placeholder Text"/>
    <w:basedOn w:val="DefaultParagraphFont"/>
    <w:uiPriority w:val="99"/>
    <w:semiHidden/>
    <w:rsid w:val="00A23222"/>
    <w:rPr>
      <w:color w:val="808080"/>
    </w:rPr>
  </w:style>
  <w:style w:type="character" w:customStyle="1" w:styleId="BodyTextIndentChar">
    <w:name w:val="Body Text Indent Char"/>
    <w:basedOn w:val="DefaultParagraphFont"/>
    <w:link w:val="BodyTextIndent"/>
    <w:rsid w:val="002702CC"/>
    <w:rPr>
      <w:snapToGrid w:val="0"/>
      <w:sz w:val="22"/>
    </w:rPr>
  </w:style>
  <w:style w:type="character" w:styleId="CommentReference">
    <w:name w:val="annotation reference"/>
    <w:basedOn w:val="DefaultParagraphFont"/>
    <w:rsid w:val="005A338E"/>
    <w:rPr>
      <w:sz w:val="16"/>
      <w:szCs w:val="16"/>
    </w:rPr>
  </w:style>
  <w:style w:type="paragraph" w:styleId="CommentText">
    <w:name w:val="annotation text"/>
    <w:basedOn w:val="Normal"/>
    <w:link w:val="CommentTextChar"/>
    <w:rsid w:val="005A338E"/>
  </w:style>
  <w:style w:type="character" w:customStyle="1" w:styleId="CommentTextChar">
    <w:name w:val="Comment Text Char"/>
    <w:basedOn w:val="DefaultParagraphFont"/>
    <w:link w:val="CommentText"/>
    <w:rsid w:val="005A338E"/>
    <w:rPr>
      <w:snapToGrid w:val="0"/>
      <w:lang w:val="en-CA"/>
    </w:rPr>
  </w:style>
  <w:style w:type="paragraph" w:styleId="CommentSubject">
    <w:name w:val="annotation subject"/>
    <w:basedOn w:val="CommentText"/>
    <w:next w:val="CommentText"/>
    <w:link w:val="CommentSubjectChar"/>
    <w:rsid w:val="005A338E"/>
    <w:rPr>
      <w:b/>
      <w:bCs/>
    </w:rPr>
  </w:style>
  <w:style w:type="character" w:customStyle="1" w:styleId="CommentSubjectChar">
    <w:name w:val="Comment Subject Char"/>
    <w:basedOn w:val="CommentTextChar"/>
    <w:link w:val="CommentSubject"/>
    <w:rsid w:val="005A338E"/>
    <w:rPr>
      <w:b/>
      <w:bCs/>
      <w:snapToGrid w:val="0"/>
      <w:lang w:val="en-CA"/>
    </w:rPr>
  </w:style>
  <w:style w:type="paragraph" w:styleId="Title">
    <w:name w:val="Title"/>
    <w:basedOn w:val="Normal"/>
    <w:link w:val="TitleChar"/>
    <w:qFormat/>
    <w:rsid w:val="00796C3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center"/>
    </w:pPr>
    <w:rPr>
      <w:b/>
      <w:snapToGrid/>
      <w:sz w:val="22"/>
    </w:rPr>
  </w:style>
  <w:style w:type="character" w:customStyle="1" w:styleId="TitleChar">
    <w:name w:val="Title Char"/>
    <w:basedOn w:val="DefaultParagraphFont"/>
    <w:link w:val="Title"/>
    <w:rsid w:val="00796C34"/>
    <w:rPr>
      <w:b/>
      <w:sz w:val="22"/>
      <w:lang w:val="en-CA"/>
    </w:rPr>
  </w:style>
  <w:style w:type="paragraph" w:styleId="BodyText">
    <w:name w:val="Body Text"/>
    <w:basedOn w:val="Normal"/>
    <w:link w:val="BodyTextChar"/>
    <w:rsid w:val="00300976"/>
    <w:pPr>
      <w:spacing w:after="120"/>
    </w:pPr>
  </w:style>
  <w:style w:type="character" w:customStyle="1" w:styleId="BodyTextChar">
    <w:name w:val="Body Text Char"/>
    <w:basedOn w:val="DefaultParagraphFont"/>
    <w:link w:val="BodyText"/>
    <w:rsid w:val="00300976"/>
    <w:rPr>
      <w:snapToGrid w:val="0"/>
      <w:lang w:val="en-CA"/>
    </w:rPr>
  </w:style>
  <w:style w:type="character" w:customStyle="1" w:styleId="tgc">
    <w:name w:val="_tgc"/>
    <w:basedOn w:val="DefaultParagraphFont"/>
    <w:rsid w:val="00D3224D"/>
  </w:style>
  <w:style w:type="paragraph" w:styleId="Revision">
    <w:name w:val="Revision"/>
    <w:hidden/>
    <w:uiPriority w:val="99"/>
    <w:semiHidden/>
    <w:rsid w:val="00FA1DE7"/>
    <w:rPr>
      <w:snapToGrid w:val="0"/>
      <w:lang w:val="en-CA"/>
    </w:rPr>
  </w:style>
  <w:style w:type="character" w:customStyle="1" w:styleId="Heading1Char">
    <w:name w:val="Heading 1 Char"/>
    <w:basedOn w:val="DefaultParagraphFont"/>
    <w:link w:val="Heading1"/>
    <w:rsid w:val="007165A9"/>
    <w:rPr>
      <w:rFonts w:ascii="Arial" w:hAnsi="Arial" w:cs="Arial"/>
      <w:b/>
      <w:color w:val="0000FF"/>
      <w:sz w:val="32"/>
      <w:szCs w:val="32"/>
      <w:lang w:val="en-CA" w:eastAsia="en-CA"/>
    </w:rPr>
  </w:style>
  <w:style w:type="character" w:customStyle="1" w:styleId="FooterChar">
    <w:name w:val="Footer Char"/>
    <w:basedOn w:val="DefaultParagraphFont"/>
    <w:link w:val="Footer"/>
    <w:uiPriority w:val="99"/>
    <w:rsid w:val="002C5FE9"/>
    <w:rPr>
      <w:snapToGrid w:val="0"/>
      <w:lang w:val="en-CA"/>
    </w:rPr>
  </w:style>
  <w:style w:type="character" w:styleId="FollowedHyperlink">
    <w:name w:val="FollowedHyperlink"/>
    <w:basedOn w:val="DefaultParagraphFont"/>
    <w:semiHidden/>
    <w:unhideWhenUsed/>
    <w:rsid w:val="00205BDC"/>
    <w:rPr>
      <w:color w:val="800080" w:themeColor="followedHyperlink"/>
      <w:u w:val="single"/>
    </w:rPr>
  </w:style>
  <w:style w:type="character" w:styleId="UnresolvedMention">
    <w:name w:val="Unresolved Mention"/>
    <w:basedOn w:val="DefaultParagraphFont"/>
    <w:uiPriority w:val="99"/>
    <w:semiHidden/>
    <w:unhideWhenUsed/>
    <w:rsid w:val="003B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61824">
      <w:bodyDiv w:val="1"/>
      <w:marLeft w:val="0"/>
      <w:marRight w:val="0"/>
      <w:marTop w:val="0"/>
      <w:marBottom w:val="0"/>
      <w:divBdr>
        <w:top w:val="none" w:sz="0" w:space="0" w:color="auto"/>
        <w:left w:val="none" w:sz="0" w:space="0" w:color="auto"/>
        <w:bottom w:val="none" w:sz="0" w:space="0" w:color="auto"/>
        <w:right w:val="none" w:sz="0" w:space="0" w:color="auto"/>
      </w:divBdr>
    </w:div>
    <w:div w:id="2022394313">
      <w:bodyDiv w:val="1"/>
      <w:marLeft w:val="0"/>
      <w:marRight w:val="0"/>
      <w:marTop w:val="0"/>
      <w:marBottom w:val="0"/>
      <w:divBdr>
        <w:top w:val="none" w:sz="0" w:space="0" w:color="auto"/>
        <w:left w:val="none" w:sz="0" w:space="0" w:color="auto"/>
        <w:bottom w:val="none" w:sz="0" w:space="0" w:color="auto"/>
        <w:right w:val="none" w:sz="0" w:space="0" w:color="auto"/>
      </w:divBdr>
      <w:divsChild>
        <w:div w:id="1398943076">
          <w:marLeft w:val="0"/>
          <w:marRight w:val="0"/>
          <w:marTop w:val="0"/>
          <w:marBottom w:val="0"/>
          <w:divBdr>
            <w:top w:val="none" w:sz="0" w:space="0" w:color="auto"/>
            <w:left w:val="none" w:sz="0" w:space="0" w:color="auto"/>
            <w:bottom w:val="none" w:sz="0" w:space="0" w:color="auto"/>
            <w:right w:val="none" w:sz="0" w:space="0" w:color="auto"/>
          </w:divBdr>
        </w:div>
        <w:div w:id="1625304957">
          <w:marLeft w:val="0"/>
          <w:marRight w:val="0"/>
          <w:marTop w:val="0"/>
          <w:marBottom w:val="0"/>
          <w:divBdr>
            <w:top w:val="none" w:sz="0" w:space="0" w:color="auto"/>
            <w:left w:val="none" w:sz="0" w:space="0" w:color="auto"/>
            <w:bottom w:val="none" w:sz="0" w:space="0" w:color="auto"/>
            <w:right w:val="none" w:sz="0" w:space="0" w:color="auto"/>
          </w:divBdr>
        </w:div>
        <w:div w:id="1374038860">
          <w:marLeft w:val="0"/>
          <w:marRight w:val="0"/>
          <w:marTop w:val="0"/>
          <w:marBottom w:val="0"/>
          <w:divBdr>
            <w:top w:val="none" w:sz="0" w:space="0" w:color="auto"/>
            <w:left w:val="none" w:sz="0" w:space="0" w:color="auto"/>
            <w:bottom w:val="none" w:sz="0" w:space="0" w:color="auto"/>
            <w:right w:val="none" w:sz="0" w:space="0" w:color="auto"/>
          </w:divBdr>
        </w:div>
        <w:div w:id="160321119">
          <w:marLeft w:val="0"/>
          <w:marRight w:val="0"/>
          <w:marTop w:val="0"/>
          <w:marBottom w:val="0"/>
          <w:divBdr>
            <w:top w:val="none" w:sz="0" w:space="0" w:color="auto"/>
            <w:left w:val="none" w:sz="0" w:space="0" w:color="auto"/>
            <w:bottom w:val="none" w:sz="0" w:space="0" w:color="auto"/>
            <w:right w:val="none" w:sz="0" w:space="0" w:color="auto"/>
          </w:divBdr>
        </w:div>
        <w:div w:id="727731342">
          <w:marLeft w:val="0"/>
          <w:marRight w:val="0"/>
          <w:marTop w:val="0"/>
          <w:marBottom w:val="0"/>
          <w:divBdr>
            <w:top w:val="none" w:sz="0" w:space="0" w:color="auto"/>
            <w:left w:val="none" w:sz="0" w:space="0" w:color="auto"/>
            <w:bottom w:val="none" w:sz="0" w:space="0" w:color="auto"/>
            <w:right w:val="none" w:sz="0" w:space="0" w:color="auto"/>
          </w:divBdr>
        </w:div>
        <w:div w:id="75174506">
          <w:marLeft w:val="0"/>
          <w:marRight w:val="0"/>
          <w:marTop w:val="0"/>
          <w:marBottom w:val="0"/>
          <w:divBdr>
            <w:top w:val="none" w:sz="0" w:space="0" w:color="auto"/>
            <w:left w:val="none" w:sz="0" w:space="0" w:color="auto"/>
            <w:bottom w:val="none" w:sz="0" w:space="0" w:color="auto"/>
            <w:right w:val="none" w:sz="0" w:space="0" w:color="auto"/>
          </w:divBdr>
        </w:div>
        <w:div w:id="193223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re@yorku.ca" TargetMode="External"/><Relationship Id="rId18" Type="http://schemas.openxmlformats.org/officeDocument/2006/relationships/hyperlink" Target="https://yulink-new.yorku.ca/group/yulink/research-documents-form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ecretariat-policies.info.yorku.ca/" TargetMode="External"/><Relationship Id="rId7" Type="http://schemas.openxmlformats.org/officeDocument/2006/relationships/endnotes" Target="endnotes.xml"/><Relationship Id="rId12" Type="http://schemas.openxmlformats.org/officeDocument/2006/relationships/hyperlink" Target="mailto:ore@yorku.ca" TargetMode="External"/><Relationship Id="rId17" Type="http://schemas.openxmlformats.org/officeDocument/2006/relationships/hyperlink" Target="https://yulink-new.yorku.ca/group/yulink/research-documents-for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ulink-new.yorku.ca/group/yulink/research-documents-forms" TargetMode="External"/><Relationship Id="rId20" Type="http://schemas.openxmlformats.org/officeDocument/2006/relationships/hyperlink" Target="https://yulink-new.yorku.ca/group/yulink/research-documents-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ulink-new.yorku.ca/group/yulink/online-ethics-review-syste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ore@yorku.ca" TargetMode="External"/><Relationship Id="rId23" Type="http://schemas.openxmlformats.org/officeDocument/2006/relationships/image" Target="media/image3.png"/><Relationship Id="rId10" Type="http://schemas.openxmlformats.org/officeDocument/2006/relationships/hyperlink" Target="https://yulink-new.yorku.ca/group/yulink/online-ethics-review-system" TargetMode="External"/><Relationship Id="rId19" Type="http://schemas.openxmlformats.org/officeDocument/2006/relationships/hyperlink" Target="https://yulink-new.yorku.ca/group/yulink/research-documents-forms" TargetMode="External"/><Relationship Id="rId4" Type="http://schemas.openxmlformats.org/officeDocument/2006/relationships/settings" Target="settings.xml"/><Relationship Id="rId9" Type="http://schemas.openxmlformats.org/officeDocument/2006/relationships/hyperlink" Target="mailto:ore@yorku.ca" TargetMode="External"/><Relationship Id="rId14" Type="http://schemas.openxmlformats.org/officeDocument/2006/relationships/hyperlink" Target="https://yulink-new.yorku.ca/group/yulink/research-documents-forms" TargetMode="External"/><Relationship Id="rId22" Type="http://schemas.openxmlformats.org/officeDocument/2006/relationships/image" Target="media/image2.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5E56-B80C-431B-B0BA-90B97B93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7202</Words>
  <Characters>40047</Characters>
  <Application>Microsoft Office Word</Application>
  <DocSecurity>0</DocSecurity>
  <Lines>1112</Lines>
  <Paragraphs>638</Paragraphs>
  <ScaleCrop>false</ScaleCrop>
  <HeadingPairs>
    <vt:vector size="2" baseType="variant">
      <vt:variant>
        <vt:lpstr>Title</vt:lpstr>
      </vt:variant>
      <vt:variant>
        <vt:i4>1</vt:i4>
      </vt:variant>
    </vt:vector>
  </HeadingPairs>
  <TitlesOfParts>
    <vt:vector size="1" baseType="lpstr">
      <vt:lpstr>November 2000</vt:lpstr>
    </vt:vector>
  </TitlesOfParts>
  <Company>York University</Company>
  <LinksUpToDate>false</LinksUpToDate>
  <CharactersWithSpaces>46611</CharactersWithSpaces>
  <SharedDoc>false</SharedDoc>
  <HLinks>
    <vt:vector size="6" baseType="variant">
      <vt:variant>
        <vt:i4>917560</vt:i4>
      </vt:variant>
      <vt:variant>
        <vt:i4>128</vt:i4>
      </vt:variant>
      <vt:variant>
        <vt:i4>0</vt:i4>
      </vt:variant>
      <vt:variant>
        <vt:i4>5</vt:i4>
      </vt:variant>
      <vt:variant>
        <vt:lpwstr>mailto:patyu@yorku.ca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2000</dc:title>
  <dc:creator>Duane Morris</dc:creator>
  <cp:lastModifiedBy>Sotirios Liaskos</cp:lastModifiedBy>
  <cp:revision>10</cp:revision>
  <cp:lastPrinted>2016-12-16T14:00:00Z</cp:lastPrinted>
  <dcterms:created xsi:type="dcterms:W3CDTF">2024-12-05T13:28:00Z</dcterms:created>
  <dcterms:modified xsi:type="dcterms:W3CDTF">2024-12-10T19:29:00Z</dcterms:modified>
</cp:coreProperties>
</file>